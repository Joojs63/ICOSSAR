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39A81" w14:textId="1AA41D58" w:rsidR="000307AB" w:rsidRPr="000307AB" w:rsidRDefault="005E0A91" w:rsidP="000307AB">
      <w:pPr>
        <w:jc w:val="center"/>
        <w:rPr>
          <w:rFonts w:ascii="Times New Roman" w:hAnsi="Times New Roman" w:cs="Times New Roman"/>
          <w:sz w:val="24"/>
          <w:szCs w:val="28"/>
        </w:rPr>
      </w:pPr>
      <w:ins w:id="0" w:author="Junho Song" w:date="2024-12-30T21:35:00Z" w16du:dateUtc="2024-12-30T12:35:00Z">
        <w:r>
          <w:rPr>
            <w:rFonts w:ascii="Times New Roman" w:hAnsi="Times New Roman" w:cs="Times New Roman" w:hint="eastAsia"/>
            <w:b/>
            <w:bCs/>
            <w:sz w:val="24"/>
            <w:szCs w:val="28"/>
          </w:rPr>
          <w:t xml:space="preserve">Physics-based Transformer Models for </w:t>
        </w:r>
      </w:ins>
      <w:r w:rsidR="000307AB" w:rsidRPr="000307AB">
        <w:rPr>
          <w:rFonts w:ascii="Times New Roman" w:hAnsi="Times New Roman" w:cs="Times New Roman"/>
          <w:b/>
          <w:bCs/>
          <w:sz w:val="24"/>
          <w:szCs w:val="28"/>
        </w:rPr>
        <w:t xml:space="preserve">Predicting Nonlinear Hysteresis </w:t>
      </w:r>
      <w:del w:id="1" w:author="Junho Song" w:date="2024-12-30T21:35:00Z" w16du:dateUtc="2024-12-30T12:35:00Z">
        <w:r w:rsidR="000307AB" w:rsidRPr="000307AB" w:rsidDel="00375512">
          <w:rPr>
            <w:rFonts w:ascii="Times New Roman" w:hAnsi="Times New Roman" w:cs="Times New Roman"/>
            <w:b/>
            <w:bCs/>
            <w:sz w:val="24"/>
            <w:szCs w:val="28"/>
          </w:rPr>
          <w:delText>Behavior of</w:delText>
        </w:r>
      </w:del>
      <w:ins w:id="2" w:author="Junho Song" w:date="2024-12-30T21:35:00Z" w16du:dateUtc="2024-12-30T12:35:00Z">
        <w:r w:rsidR="00375512">
          <w:rPr>
            <w:rFonts w:ascii="Times New Roman" w:hAnsi="Times New Roman" w:cs="Times New Roman" w:hint="eastAsia"/>
            <w:b/>
            <w:bCs/>
            <w:sz w:val="24"/>
            <w:szCs w:val="28"/>
          </w:rPr>
          <w:t>in</w:t>
        </w:r>
      </w:ins>
      <w:r w:rsidR="000307AB" w:rsidRPr="000307AB">
        <w:rPr>
          <w:rFonts w:ascii="Times New Roman" w:hAnsi="Times New Roman" w:cs="Times New Roman"/>
          <w:b/>
          <w:bCs/>
          <w:sz w:val="24"/>
          <w:szCs w:val="28"/>
        </w:rPr>
        <w:t xml:space="preserve"> Structures</w:t>
      </w:r>
      <w:del w:id="3" w:author="Junho Song" w:date="2024-12-30T21:35:00Z" w16du:dateUtc="2024-12-30T12:35:00Z">
        <w:r w:rsidR="000307AB" w:rsidRPr="000307AB" w:rsidDel="00375512">
          <w:rPr>
            <w:rFonts w:ascii="Times New Roman" w:hAnsi="Times New Roman" w:cs="Times New Roman"/>
            <w:b/>
            <w:bCs/>
            <w:sz w:val="24"/>
            <w:szCs w:val="28"/>
          </w:rPr>
          <w:delText xml:space="preserve"> Using Physics-Encoded Transformer Models</w:delText>
        </w:r>
      </w:del>
    </w:p>
    <w:p w14:paraId="0E3578C8" w14:textId="77777777" w:rsidR="000307AB" w:rsidRDefault="000307AB" w:rsidP="005C7836">
      <w:pPr>
        <w:rPr>
          <w:rFonts w:ascii="Times New Roman" w:hAnsi="Times New Roman" w:cs="Times New Roman"/>
        </w:rPr>
      </w:pPr>
    </w:p>
    <w:p w14:paraId="62812575" w14:textId="39D3D23E" w:rsidR="000307AB" w:rsidRDefault="000307AB" w:rsidP="005C7836">
      <w:pPr>
        <w:rPr>
          <w:rFonts w:ascii="Times New Roman" w:hAnsi="Times New Roman" w:cs="Times New Roman"/>
        </w:rPr>
      </w:pPr>
      <w:r>
        <w:rPr>
          <w:rFonts w:ascii="Times New Roman" w:hAnsi="Times New Roman" w:cs="Times New Roman" w:hint="eastAsia"/>
        </w:rPr>
        <w:t>[Abstract]</w:t>
      </w:r>
    </w:p>
    <w:p w14:paraId="491C0DD2" w14:textId="20B715E3" w:rsidR="005C7836" w:rsidRPr="005C7836" w:rsidRDefault="005C7836" w:rsidP="005C7836">
      <w:pPr>
        <w:rPr>
          <w:rFonts w:ascii="Times New Roman" w:hAnsi="Times New Roman" w:cs="Times New Roman"/>
        </w:rPr>
      </w:pPr>
      <w:r w:rsidRPr="005C7836">
        <w:rPr>
          <w:rFonts w:ascii="Times New Roman" w:hAnsi="Times New Roman" w:cs="Times New Roman"/>
        </w:rPr>
        <w:t xml:space="preserve">Disasters </w:t>
      </w:r>
      <w:del w:id="4" w:author="Junho Song" w:date="2024-12-30T21:47:00Z" w16du:dateUtc="2024-12-30T12:47:00Z">
        <w:r w:rsidRPr="005C7836" w:rsidDel="005F2DB3">
          <w:rPr>
            <w:rFonts w:ascii="Times New Roman" w:hAnsi="Times New Roman" w:cs="Times New Roman"/>
          </w:rPr>
          <w:delText xml:space="preserve">like </w:delText>
        </w:r>
      </w:del>
      <w:ins w:id="5" w:author="Junho Song" w:date="2024-12-30T21:47:00Z" w16du:dateUtc="2024-12-30T12:47:00Z">
        <w:r w:rsidR="005F2DB3">
          <w:rPr>
            <w:rFonts w:ascii="Times New Roman" w:hAnsi="Times New Roman" w:cs="Times New Roman" w:hint="eastAsia"/>
          </w:rPr>
          <w:t>such as</w:t>
        </w:r>
        <w:r w:rsidR="005F2DB3" w:rsidRPr="005C7836">
          <w:rPr>
            <w:rFonts w:ascii="Times New Roman" w:hAnsi="Times New Roman" w:cs="Times New Roman"/>
          </w:rPr>
          <w:t xml:space="preserve"> </w:t>
        </w:r>
      </w:ins>
      <w:r w:rsidRPr="005C7836">
        <w:rPr>
          <w:rFonts w:ascii="Times New Roman" w:hAnsi="Times New Roman" w:cs="Times New Roman"/>
        </w:rPr>
        <w:t xml:space="preserve">earthquakes and typhoons </w:t>
      </w:r>
      <w:del w:id="6" w:author="Junho Song" w:date="2024-12-30T21:48:00Z" w16du:dateUtc="2024-12-30T12:48:00Z">
        <w:r w:rsidRPr="005C7836" w:rsidDel="00DC07D4">
          <w:rPr>
            <w:rFonts w:ascii="Times New Roman" w:hAnsi="Times New Roman" w:cs="Times New Roman"/>
          </w:rPr>
          <w:delText xml:space="preserve">generate </w:delText>
        </w:r>
      </w:del>
      <w:ins w:id="7" w:author="Junho Song" w:date="2024-12-30T21:48:00Z" w16du:dateUtc="2024-12-30T12:48:00Z">
        <w:r w:rsidR="00DC07D4">
          <w:rPr>
            <w:rFonts w:ascii="Times New Roman" w:hAnsi="Times New Roman" w:cs="Times New Roman" w:hint="eastAsia"/>
          </w:rPr>
          <w:t>induce</w:t>
        </w:r>
        <w:r w:rsidR="00DC07D4" w:rsidRPr="005C7836">
          <w:rPr>
            <w:rFonts w:ascii="Times New Roman" w:hAnsi="Times New Roman" w:cs="Times New Roman"/>
          </w:rPr>
          <w:t xml:space="preserve"> </w:t>
        </w:r>
      </w:ins>
      <w:r w:rsidRPr="005C7836">
        <w:rPr>
          <w:rFonts w:ascii="Times New Roman" w:hAnsi="Times New Roman" w:cs="Times New Roman"/>
        </w:rPr>
        <w:t>r</w:t>
      </w:r>
      <w:ins w:id="8" w:author="Junho Song" w:date="2024-12-30T21:48:00Z" w16du:dateUtc="2024-12-30T12:48:00Z">
        <w:r w:rsidR="00F42B5D">
          <w:rPr>
            <w:rFonts w:ascii="Times New Roman" w:hAnsi="Times New Roman" w:cs="Times New Roman" w:hint="eastAsia"/>
          </w:rPr>
          <w:t>andom</w:t>
        </w:r>
      </w:ins>
      <w:del w:id="9" w:author="Junho Song" w:date="2024-12-30T21:48:00Z" w16du:dateUtc="2024-12-30T12:48:00Z">
        <w:r w:rsidRPr="005C7836" w:rsidDel="00F42B5D">
          <w:rPr>
            <w:rFonts w:ascii="Times New Roman" w:hAnsi="Times New Roman" w:cs="Times New Roman"/>
          </w:rPr>
          <w:delText>epetitive and irregular</w:delText>
        </w:r>
      </w:del>
      <w:r w:rsidRPr="005C7836">
        <w:rPr>
          <w:rFonts w:ascii="Times New Roman" w:hAnsi="Times New Roman" w:cs="Times New Roman"/>
        </w:rPr>
        <w:t xml:space="preserve"> excitations that </w:t>
      </w:r>
      <w:ins w:id="10" w:author="Junho Song" w:date="2024-12-30T21:49:00Z" w16du:dateUtc="2024-12-30T12:49:00Z">
        <w:r w:rsidR="00DC07D4">
          <w:rPr>
            <w:rFonts w:ascii="Times New Roman" w:hAnsi="Times New Roman" w:cs="Times New Roman" w:hint="eastAsia"/>
          </w:rPr>
          <w:t xml:space="preserve">may </w:t>
        </w:r>
      </w:ins>
      <w:r w:rsidRPr="005C7836">
        <w:rPr>
          <w:rFonts w:ascii="Times New Roman" w:hAnsi="Times New Roman" w:cs="Times New Roman"/>
        </w:rPr>
        <w:t>degrade structural stiffness</w:t>
      </w:r>
      <w:ins w:id="11" w:author="Junho Song" w:date="2024-12-30T21:48:00Z" w16du:dateUtc="2024-12-30T12:48:00Z">
        <w:r w:rsidR="00F02CF5">
          <w:rPr>
            <w:rFonts w:ascii="Times New Roman" w:hAnsi="Times New Roman" w:cs="Times New Roman" w:hint="eastAsia"/>
          </w:rPr>
          <w:t>,</w:t>
        </w:r>
      </w:ins>
      <w:r w:rsidRPr="005C7836">
        <w:rPr>
          <w:rFonts w:ascii="Times New Roman" w:hAnsi="Times New Roman" w:cs="Times New Roman"/>
        </w:rPr>
        <w:t xml:space="preserve"> </w:t>
      </w:r>
      <w:del w:id="12" w:author="Junho Song" w:date="2024-12-30T21:48:00Z" w16du:dateUtc="2024-12-30T12:48:00Z">
        <w:r w:rsidRPr="005C7836" w:rsidDel="00F02CF5">
          <w:rPr>
            <w:rFonts w:ascii="Times New Roman" w:hAnsi="Times New Roman" w:cs="Times New Roman"/>
          </w:rPr>
          <w:delText xml:space="preserve">and can </w:delText>
        </w:r>
      </w:del>
      <w:del w:id="13" w:author="Junho Song" w:date="2024-12-30T21:49:00Z" w16du:dateUtc="2024-12-30T12:49:00Z">
        <w:r w:rsidRPr="005C7836" w:rsidDel="00DC07D4">
          <w:rPr>
            <w:rFonts w:ascii="Times New Roman" w:hAnsi="Times New Roman" w:cs="Times New Roman"/>
          </w:rPr>
          <w:delText>ultimately</w:delText>
        </w:r>
      </w:del>
      <w:ins w:id="14" w:author="Junho Song" w:date="2024-12-30T21:49:00Z" w16du:dateUtc="2024-12-30T12:49:00Z">
        <w:r w:rsidR="00DC07D4">
          <w:rPr>
            <w:rFonts w:ascii="Times New Roman" w:hAnsi="Times New Roman" w:cs="Times New Roman" w:hint="eastAsia"/>
          </w:rPr>
          <w:t>potentially</w:t>
        </w:r>
      </w:ins>
      <w:r w:rsidRPr="005C7836">
        <w:rPr>
          <w:rFonts w:ascii="Times New Roman" w:hAnsi="Times New Roman" w:cs="Times New Roman"/>
        </w:rPr>
        <w:t xml:space="preserve"> lead</w:t>
      </w:r>
      <w:ins w:id="15" w:author="Junho Song" w:date="2024-12-30T21:48:00Z" w16du:dateUtc="2024-12-30T12:48:00Z">
        <w:r w:rsidR="00F02CF5">
          <w:rPr>
            <w:rFonts w:ascii="Times New Roman" w:hAnsi="Times New Roman" w:cs="Times New Roman" w:hint="eastAsia"/>
          </w:rPr>
          <w:t>ing</w:t>
        </w:r>
      </w:ins>
      <w:r w:rsidRPr="005C7836">
        <w:rPr>
          <w:rFonts w:ascii="Times New Roman" w:hAnsi="Times New Roman" w:cs="Times New Roman"/>
        </w:rPr>
        <w:t xml:space="preserve"> to failure</w:t>
      </w:r>
      <w:ins w:id="16" w:author="Junho Song" w:date="2024-12-30T21:48:00Z" w16du:dateUtc="2024-12-30T12:48:00Z">
        <w:r w:rsidR="00F02CF5">
          <w:rPr>
            <w:rFonts w:ascii="Times New Roman" w:hAnsi="Times New Roman" w:cs="Times New Roman" w:hint="eastAsia"/>
          </w:rPr>
          <w:t>s</w:t>
        </w:r>
      </w:ins>
      <w:r w:rsidRPr="005C7836">
        <w:rPr>
          <w:rFonts w:ascii="Times New Roman" w:hAnsi="Times New Roman" w:cs="Times New Roman"/>
        </w:rPr>
        <w:t xml:space="preserve">. </w:t>
      </w:r>
      <w:ins w:id="17" w:author="Junho Song" w:date="2024-12-30T22:06:00Z" w16du:dateUtc="2024-12-30T13:06:00Z">
        <w:r w:rsidR="00CF01A9">
          <w:rPr>
            <w:rFonts w:ascii="Times New Roman" w:hAnsi="Times New Roman" w:cs="Times New Roman" w:hint="eastAsia"/>
          </w:rPr>
          <w:t>Therefore, u</w:t>
        </w:r>
      </w:ins>
      <w:del w:id="18" w:author="Junho Song" w:date="2024-12-30T22:06:00Z" w16du:dateUtc="2024-12-30T13:06:00Z">
        <w:r w:rsidRPr="005C7836" w:rsidDel="00CF01A9">
          <w:rPr>
            <w:rFonts w:ascii="Times New Roman" w:hAnsi="Times New Roman" w:cs="Times New Roman"/>
          </w:rPr>
          <w:delText>U</w:delText>
        </w:r>
      </w:del>
      <w:r w:rsidRPr="005C7836">
        <w:rPr>
          <w:rFonts w:ascii="Times New Roman" w:hAnsi="Times New Roman" w:cs="Times New Roman"/>
        </w:rPr>
        <w:t xml:space="preserve">nderstanding the </w:t>
      </w:r>
      <w:del w:id="19" w:author="Junho Song" w:date="2024-12-30T22:06:00Z" w16du:dateUtc="2024-12-30T13:06:00Z">
        <w:r w:rsidRPr="005C7836" w:rsidDel="00CF01A9">
          <w:rPr>
            <w:rFonts w:ascii="Times New Roman" w:hAnsi="Times New Roman" w:cs="Times New Roman"/>
          </w:rPr>
          <w:delText xml:space="preserve">exact </w:delText>
        </w:r>
      </w:del>
      <w:r w:rsidRPr="005C7836">
        <w:rPr>
          <w:rFonts w:ascii="Times New Roman" w:hAnsi="Times New Roman" w:cs="Times New Roman"/>
        </w:rPr>
        <w:t xml:space="preserve">hysteretic behavior of structures under such excitations is </w:t>
      </w:r>
      <w:del w:id="20" w:author="Junho Song" w:date="2024-12-30T22:07:00Z" w16du:dateUtc="2024-12-30T13:07:00Z">
        <w:r w:rsidRPr="005C7836" w:rsidDel="00CF01A9">
          <w:rPr>
            <w:rFonts w:ascii="Times New Roman" w:hAnsi="Times New Roman" w:cs="Times New Roman"/>
          </w:rPr>
          <w:delText xml:space="preserve">crucial </w:delText>
        </w:r>
      </w:del>
      <w:ins w:id="21" w:author="Junho Song" w:date="2024-12-30T22:07:00Z" w16du:dateUtc="2024-12-30T13:07:00Z">
        <w:r w:rsidR="00CF01A9">
          <w:rPr>
            <w:rFonts w:ascii="Times New Roman" w:hAnsi="Times New Roman" w:cs="Times New Roman" w:hint="eastAsia"/>
          </w:rPr>
          <w:t>essential</w:t>
        </w:r>
        <w:r w:rsidR="00CF01A9" w:rsidRPr="005C7836">
          <w:rPr>
            <w:rFonts w:ascii="Times New Roman" w:hAnsi="Times New Roman" w:cs="Times New Roman"/>
          </w:rPr>
          <w:t xml:space="preserve"> </w:t>
        </w:r>
      </w:ins>
      <w:r w:rsidRPr="005C7836">
        <w:rPr>
          <w:rFonts w:ascii="Times New Roman" w:hAnsi="Times New Roman" w:cs="Times New Roman"/>
        </w:rPr>
        <w:t xml:space="preserve">for </w:t>
      </w:r>
      <w:ins w:id="22" w:author="Junho Song" w:date="2024-12-30T22:07:00Z" w16du:dateUtc="2024-12-30T13:07:00Z">
        <w:r w:rsidR="00CF01A9">
          <w:rPr>
            <w:rFonts w:ascii="Times New Roman" w:hAnsi="Times New Roman" w:cs="Times New Roman" w:hint="eastAsia"/>
          </w:rPr>
          <w:t xml:space="preserve">accurate </w:t>
        </w:r>
      </w:ins>
      <w:r w:rsidRPr="005C7836">
        <w:rPr>
          <w:rFonts w:ascii="Times New Roman" w:hAnsi="Times New Roman" w:cs="Times New Roman"/>
        </w:rPr>
        <w:t xml:space="preserve">risk assessment. However, conventional approaches face limitations as they attempt to fit </w:t>
      </w:r>
      <w:ins w:id="23" w:author="Junho Song" w:date="2024-12-30T22:07:00Z" w16du:dateUtc="2024-12-30T13:07:00Z">
        <w:r w:rsidR="005044D5">
          <w:rPr>
            <w:rFonts w:ascii="Times New Roman" w:hAnsi="Times New Roman" w:cs="Times New Roman" w:hint="eastAsia"/>
          </w:rPr>
          <w:t xml:space="preserve">a </w:t>
        </w:r>
      </w:ins>
      <w:ins w:id="24" w:author="Junho Song" w:date="2024-12-30T22:08:00Z" w16du:dateUtc="2024-12-30T13:08:00Z">
        <w:r w:rsidR="00CA261A">
          <w:rPr>
            <w:rFonts w:ascii="Times New Roman" w:hAnsi="Times New Roman" w:cs="Times New Roman" w:hint="eastAsia"/>
          </w:rPr>
          <w:t xml:space="preserve">prediction </w:t>
        </w:r>
      </w:ins>
      <w:ins w:id="25" w:author="Junho Song" w:date="2024-12-30T22:07:00Z" w16du:dateUtc="2024-12-30T13:07:00Z">
        <w:r w:rsidR="005044D5">
          <w:rPr>
            <w:rFonts w:ascii="Times New Roman" w:hAnsi="Times New Roman" w:cs="Times New Roman" w:hint="eastAsia"/>
          </w:rPr>
          <w:t xml:space="preserve">model to </w:t>
        </w:r>
      </w:ins>
      <w:r w:rsidRPr="005C7836">
        <w:rPr>
          <w:rFonts w:ascii="Times New Roman" w:hAnsi="Times New Roman" w:cs="Times New Roman"/>
        </w:rPr>
        <w:t xml:space="preserve">complex real-world data </w:t>
      </w:r>
      <w:del w:id="26" w:author="Junho Song" w:date="2024-12-30T22:07:00Z" w16du:dateUtc="2024-12-30T13:07:00Z">
        <w:r w:rsidRPr="005C7836" w:rsidDel="005044D5">
          <w:rPr>
            <w:rFonts w:ascii="Times New Roman" w:hAnsi="Times New Roman" w:cs="Times New Roman"/>
          </w:rPr>
          <w:delText xml:space="preserve">into </w:delText>
        </w:r>
      </w:del>
      <w:ins w:id="27" w:author="Junho Song" w:date="2024-12-30T22:07:00Z" w16du:dateUtc="2024-12-30T13:07:00Z">
        <w:r w:rsidR="005044D5">
          <w:rPr>
            <w:rFonts w:ascii="Times New Roman" w:hAnsi="Times New Roman" w:cs="Times New Roman" w:hint="eastAsia"/>
          </w:rPr>
          <w:t>through</w:t>
        </w:r>
        <w:r w:rsidR="005044D5" w:rsidRPr="005C7836">
          <w:rPr>
            <w:rFonts w:ascii="Times New Roman" w:hAnsi="Times New Roman" w:cs="Times New Roman"/>
          </w:rPr>
          <w:t xml:space="preserve"> </w:t>
        </w:r>
      </w:ins>
      <w:r w:rsidRPr="005C7836">
        <w:rPr>
          <w:rFonts w:ascii="Times New Roman" w:hAnsi="Times New Roman" w:cs="Times New Roman"/>
        </w:rPr>
        <w:t>a small set of parameters, often resulting in errors due to reliance on predefined mathematical models.</w:t>
      </w:r>
    </w:p>
    <w:p w14:paraId="544AFC11" w14:textId="0C99D6DC" w:rsidR="005C7836" w:rsidRPr="005C7836" w:rsidRDefault="005C7836" w:rsidP="005C7836">
      <w:pPr>
        <w:rPr>
          <w:rFonts w:ascii="Times New Roman" w:hAnsi="Times New Roman" w:cs="Times New Roman"/>
        </w:rPr>
      </w:pPr>
      <w:r w:rsidRPr="005C7836">
        <w:rPr>
          <w:rFonts w:ascii="Times New Roman" w:hAnsi="Times New Roman" w:cs="Times New Roman"/>
        </w:rPr>
        <w:t xml:space="preserve">To address these challenges, deep learning </w:t>
      </w:r>
      <w:del w:id="28" w:author="Junho Song" w:date="2024-12-30T22:09:00Z" w16du:dateUtc="2024-12-30T13:09:00Z">
        <w:r w:rsidRPr="005C7836" w:rsidDel="00B350BD">
          <w:rPr>
            <w:rFonts w:ascii="Times New Roman" w:hAnsi="Times New Roman" w:cs="Times New Roman"/>
          </w:rPr>
          <w:delText xml:space="preserve">frameworks </w:delText>
        </w:r>
      </w:del>
      <w:ins w:id="29" w:author="Junho Song" w:date="2024-12-30T22:09:00Z" w16du:dateUtc="2024-12-30T13:09:00Z">
        <w:r w:rsidR="00B350BD">
          <w:rPr>
            <w:rFonts w:ascii="Times New Roman" w:hAnsi="Times New Roman" w:cs="Times New Roman" w:hint="eastAsia"/>
          </w:rPr>
          <w:t>models</w:t>
        </w:r>
        <w:r w:rsidR="00B350BD" w:rsidRPr="005C7836">
          <w:rPr>
            <w:rFonts w:ascii="Times New Roman" w:hAnsi="Times New Roman" w:cs="Times New Roman"/>
          </w:rPr>
          <w:t xml:space="preserve"> </w:t>
        </w:r>
      </w:ins>
      <w:r w:rsidRPr="005C7836">
        <w:rPr>
          <w:rFonts w:ascii="Times New Roman" w:hAnsi="Times New Roman" w:cs="Times New Roman"/>
        </w:rPr>
        <w:t xml:space="preserve">have been </w:t>
      </w:r>
      <w:del w:id="30" w:author="Junho Song" w:date="2024-12-30T22:13:00Z" w16du:dateUtc="2024-12-30T13:13:00Z">
        <w:r w:rsidRPr="005C7836" w:rsidDel="004932D2">
          <w:rPr>
            <w:rFonts w:ascii="Times New Roman" w:hAnsi="Times New Roman" w:cs="Times New Roman"/>
          </w:rPr>
          <w:delText xml:space="preserve">proposed </w:delText>
        </w:r>
      </w:del>
      <w:del w:id="31" w:author="Junho Song" w:date="2024-12-30T22:10:00Z" w16du:dateUtc="2024-12-30T13:10:00Z">
        <w:r w:rsidRPr="005C7836" w:rsidDel="00C544DF">
          <w:rPr>
            <w:rFonts w:ascii="Times New Roman" w:hAnsi="Times New Roman" w:cs="Times New Roman"/>
          </w:rPr>
          <w:delText xml:space="preserve">to capture </w:delText>
        </w:r>
      </w:del>
      <w:del w:id="32" w:author="Junho Song" w:date="2024-12-30T22:13:00Z" w16du:dateUtc="2024-12-30T13:13:00Z">
        <w:r w:rsidRPr="005C7836" w:rsidDel="004932D2">
          <w:rPr>
            <w:rFonts w:ascii="Times New Roman" w:hAnsi="Times New Roman" w:cs="Times New Roman"/>
          </w:rPr>
          <w:delText>hystere</w:delText>
        </w:r>
      </w:del>
      <w:del w:id="33" w:author="Junho Song" w:date="2024-12-30T22:10:00Z" w16du:dateUtc="2024-12-30T13:10:00Z">
        <w:r w:rsidRPr="005C7836" w:rsidDel="00C544DF">
          <w:rPr>
            <w:rFonts w:ascii="Times New Roman" w:hAnsi="Times New Roman" w:cs="Times New Roman"/>
          </w:rPr>
          <w:delText>tic</w:delText>
        </w:r>
      </w:del>
      <w:del w:id="34" w:author="Junho Song" w:date="2024-12-30T22:13:00Z" w16du:dateUtc="2024-12-30T13:13:00Z">
        <w:r w:rsidRPr="005C7836" w:rsidDel="004932D2">
          <w:rPr>
            <w:rFonts w:ascii="Times New Roman" w:hAnsi="Times New Roman" w:cs="Times New Roman"/>
          </w:rPr>
          <w:delText xml:space="preserve"> </w:delText>
        </w:r>
      </w:del>
      <w:del w:id="35" w:author="Junho Song" w:date="2024-12-30T22:10:00Z" w16du:dateUtc="2024-12-30T13:10:00Z">
        <w:r w:rsidRPr="005C7836" w:rsidDel="00C544DF">
          <w:rPr>
            <w:rFonts w:ascii="Times New Roman" w:hAnsi="Times New Roman" w:cs="Times New Roman"/>
          </w:rPr>
          <w:delText>behavior</w:delText>
        </w:r>
      </w:del>
      <w:del w:id="36" w:author="Junho Song" w:date="2024-12-30T22:13:00Z" w16du:dateUtc="2024-12-30T13:13:00Z">
        <w:r w:rsidRPr="005C7836" w:rsidDel="004932D2">
          <w:rPr>
            <w:rFonts w:ascii="Times New Roman" w:hAnsi="Times New Roman" w:cs="Times New Roman"/>
          </w:rPr>
          <w:delText>. These models can</w:delText>
        </w:r>
      </w:del>
      <w:ins w:id="37" w:author="Junho Song" w:date="2024-12-30T22:13:00Z" w16du:dateUtc="2024-12-30T13:13:00Z">
        <w:r w:rsidR="004932D2">
          <w:rPr>
            <w:rFonts w:ascii="Times New Roman" w:hAnsi="Times New Roman" w:cs="Times New Roman" w:hint="eastAsia"/>
          </w:rPr>
          <w:t>developed to</w:t>
        </w:r>
      </w:ins>
      <w:r w:rsidRPr="005C7836">
        <w:rPr>
          <w:rFonts w:ascii="Times New Roman" w:hAnsi="Times New Roman" w:cs="Times New Roman"/>
        </w:rPr>
        <w:t xml:space="preserve"> effectively learn the complex interactions </w:t>
      </w:r>
      <w:del w:id="38" w:author="Junho Song" w:date="2024-12-30T22:11:00Z" w16du:dateUtc="2024-12-30T13:11:00Z">
        <w:r w:rsidRPr="005C7836" w:rsidDel="00CE0090">
          <w:rPr>
            <w:rFonts w:ascii="Times New Roman" w:hAnsi="Times New Roman" w:cs="Times New Roman"/>
          </w:rPr>
          <w:delText xml:space="preserve">underlying </w:delText>
        </w:r>
      </w:del>
      <w:ins w:id="39" w:author="Junho Song" w:date="2024-12-30T22:11:00Z" w16du:dateUtc="2024-12-30T13:11:00Z">
        <w:r w:rsidR="00CE0090">
          <w:rPr>
            <w:rFonts w:ascii="Times New Roman" w:hAnsi="Times New Roman" w:cs="Times New Roman" w:hint="eastAsia"/>
          </w:rPr>
          <w:t>governing</w:t>
        </w:r>
        <w:r w:rsidR="00CE0090" w:rsidRPr="005C7836">
          <w:rPr>
            <w:rFonts w:ascii="Times New Roman" w:hAnsi="Times New Roman" w:cs="Times New Roman"/>
          </w:rPr>
          <w:t xml:space="preserve"> </w:t>
        </w:r>
      </w:ins>
      <w:r w:rsidRPr="005C7836">
        <w:rPr>
          <w:rFonts w:ascii="Times New Roman" w:hAnsi="Times New Roman" w:cs="Times New Roman"/>
        </w:rPr>
        <w:t xml:space="preserve">structural hysteresis by directly training on force-displacement relationships. </w:t>
      </w:r>
      <w:del w:id="40" w:author="Junho Song" w:date="2024-12-30T22:11:00Z" w16du:dateUtc="2024-12-30T13:11:00Z">
        <w:r w:rsidRPr="005C7836" w:rsidDel="00601791">
          <w:rPr>
            <w:rFonts w:ascii="Times New Roman" w:hAnsi="Times New Roman" w:cs="Times New Roman"/>
          </w:rPr>
          <w:delText>Recently</w:delText>
        </w:r>
      </w:del>
      <w:ins w:id="41" w:author="Junho Song" w:date="2024-12-30T22:11:00Z" w16du:dateUtc="2024-12-30T13:11:00Z">
        <w:r w:rsidR="00601791">
          <w:rPr>
            <w:rFonts w:ascii="Times New Roman" w:hAnsi="Times New Roman" w:cs="Times New Roman" w:hint="eastAsia"/>
          </w:rPr>
          <w:t>Especially</w:t>
        </w:r>
      </w:ins>
      <w:r w:rsidRPr="005C7836">
        <w:rPr>
          <w:rFonts w:ascii="Times New Roman" w:hAnsi="Times New Roman" w:cs="Times New Roman"/>
        </w:rPr>
        <w:t>, time</w:t>
      </w:r>
      <w:ins w:id="42" w:author="Junho Song" w:date="2024-12-30T22:11:00Z" w16du:dateUtc="2024-12-30T13:11:00Z">
        <w:r w:rsidR="00601791">
          <w:rPr>
            <w:rFonts w:ascii="Times New Roman" w:hAnsi="Times New Roman" w:cs="Times New Roman" w:hint="eastAsia"/>
          </w:rPr>
          <w:t>-</w:t>
        </w:r>
      </w:ins>
      <w:del w:id="43" w:author="Junho Song" w:date="2024-12-30T22:11:00Z" w16du:dateUtc="2024-12-30T13:11:00Z">
        <w:r w:rsidRPr="005C7836" w:rsidDel="00601791">
          <w:rPr>
            <w:rFonts w:ascii="Times New Roman" w:hAnsi="Times New Roman" w:cs="Times New Roman"/>
          </w:rPr>
          <w:delText xml:space="preserve"> </w:delText>
        </w:r>
      </w:del>
      <w:r w:rsidRPr="005C7836">
        <w:rPr>
          <w:rFonts w:ascii="Times New Roman" w:hAnsi="Times New Roman" w:cs="Times New Roman"/>
        </w:rPr>
        <w:t xml:space="preserve">series forecasting models such as </w:t>
      </w:r>
      <w:ins w:id="44" w:author="Junho Song" w:date="2024-12-30T22:12:00Z" w16du:dateUtc="2024-12-30T13:12:00Z">
        <w:r w:rsidR="00601791">
          <w:rPr>
            <w:rFonts w:ascii="Times New Roman" w:hAnsi="Times New Roman" w:cs="Times New Roman" w:hint="eastAsia"/>
          </w:rPr>
          <w:t>recurrent neural networks</w:t>
        </w:r>
      </w:ins>
      <w:del w:id="45" w:author="Junho Song" w:date="2024-12-30T22:12:00Z" w16du:dateUtc="2024-12-30T13:12:00Z">
        <w:r w:rsidRPr="005C7836" w:rsidDel="00601791">
          <w:rPr>
            <w:rFonts w:ascii="Times New Roman" w:hAnsi="Times New Roman" w:cs="Times New Roman"/>
          </w:rPr>
          <w:delText>RNNs</w:delText>
        </w:r>
      </w:del>
      <w:r w:rsidRPr="005C7836">
        <w:rPr>
          <w:rFonts w:ascii="Times New Roman" w:hAnsi="Times New Roman" w:cs="Times New Roman"/>
        </w:rPr>
        <w:t xml:space="preserve"> and </w:t>
      </w:r>
      <w:ins w:id="46" w:author="Junho Song" w:date="2024-12-30T22:12:00Z" w16du:dateUtc="2024-12-30T13:12:00Z">
        <w:r w:rsidR="00601791">
          <w:rPr>
            <w:rFonts w:ascii="Times New Roman" w:hAnsi="Times New Roman" w:cs="Times New Roman" w:hint="eastAsia"/>
          </w:rPr>
          <w:t xml:space="preserve">long short-term </w:t>
        </w:r>
        <w:r w:rsidR="00723CF4">
          <w:rPr>
            <w:rFonts w:ascii="Times New Roman" w:hAnsi="Times New Roman" w:cs="Times New Roman" w:hint="eastAsia"/>
          </w:rPr>
          <w:t>memory models</w:t>
        </w:r>
      </w:ins>
      <w:del w:id="47" w:author="Junho Song" w:date="2024-12-30T22:12:00Z" w16du:dateUtc="2024-12-30T13:12:00Z">
        <w:r w:rsidRPr="005C7836" w:rsidDel="00723CF4">
          <w:rPr>
            <w:rFonts w:ascii="Times New Roman" w:hAnsi="Times New Roman" w:cs="Times New Roman"/>
          </w:rPr>
          <w:delText>LSTMs</w:delText>
        </w:r>
      </w:del>
      <w:r w:rsidRPr="005C7836">
        <w:rPr>
          <w:rFonts w:ascii="Times New Roman" w:hAnsi="Times New Roman" w:cs="Times New Roman"/>
        </w:rPr>
        <w:t xml:space="preserve"> have been </w:t>
      </w:r>
      <w:ins w:id="48" w:author="Junho Song" w:date="2024-12-30T22:12:00Z" w16du:dateUtc="2024-12-30T13:12:00Z">
        <w:r w:rsidR="00723CF4">
          <w:rPr>
            <w:rFonts w:ascii="Times New Roman" w:hAnsi="Times New Roman" w:cs="Times New Roman" w:hint="eastAsia"/>
          </w:rPr>
          <w:t xml:space="preserve">recently </w:t>
        </w:r>
      </w:ins>
      <w:r w:rsidRPr="005C7836">
        <w:rPr>
          <w:rFonts w:ascii="Times New Roman" w:hAnsi="Times New Roman" w:cs="Times New Roman"/>
        </w:rPr>
        <w:t xml:space="preserve">introduced </w:t>
      </w:r>
      <w:del w:id="49" w:author="Junho Song" w:date="2024-12-30T22:13:00Z" w16du:dateUtc="2024-12-30T13:13:00Z">
        <w:r w:rsidRPr="005C7836" w:rsidDel="004932D2">
          <w:rPr>
            <w:rFonts w:ascii="Times New Roman" w:hAnsi="Times New Roman" w:cs="Times New Roman"/>
          </w:rPr>
          <w:delText xml:space="preserve">to </w:delText>
        </w:r>
      </w:del>
      <w:ins w:id="50" w:author="Junho Song" w:date="2024-12-30T22:13:00Z" w16du:dateUtc="2024-12-30T13:13:00Z">
        <w:r w:rsidR="004932D2">
          <w:rPr>
            <w:rFonts w:ascii="Times New Roman" w:hAnsi="Times New Roman" w:cs="Times New Roman" w:hint="eastAsia"/>
          </w:rPr>
          <w:t>for unified hysteresis modeling of</w:t>
        </w:r>
      </w:ins>
      <w:del w:id="51" w:author="Junho Song" w:date="2024-12-30T22:14:00Z" w16du:dateUtc="2024-12-30T13:14:00Z">
        <w:r w:rsidRPr="005C7836" w:rsidDel="004932D2">
          <w:rPr>
            <w:rFonts w:ascii="Times New Roman" w:hAnsi="Times New Roman" w:cs="Times New Roman"/>
          </w:rPr>
          <w:delText>predict</w:delText>
        </w:r>
      </w:del>
      <w:r w:rsidRPr="005C7836">
        <w:rPr>
          <w:rFonts w:ascii="Times New Roman" w:hAnsi="Times New Roman" w:cs="Times New Roman"/>
        </w:rPr>
        <w:t xml:space="preserve"> various </w:t>
      </w:r>
      <w:r w:rsidR="000307AB">
        <w:rPr>
          <w:rFonts w:ascii="Times New Roman" w:hAnsi="Times New Roman" w:cs="Times New Roman" w:hint="eastAsia"/>
        </w:rPr>
        <w:t>Equation-Parametrized Hysteresis</w:t>
      </w:r>
      <w:ins w:id="52" w:author="Junho Song" w:date="2024-12-30T22:14:00Z" w16du:dateUtc="2024-12-30T13:14:00Z">
        <w:r w:rsidR="004932D2">
          <w:rPr>
            <w:rFonts w:ascii="Times New Roman" w:hAnsi="Times New Roman" w:cs="Times New Roman" w:hint="eastAsia"/>
          </w:rPr>
          <w:t xml:space="preserve"> </w:t>
        </w:r>
      </w:ins>
      <w:r w:rsidR="000307AB">
        <w:rPr>
          <w:rFonts w:ascii="Times New Roman" w:hAnsi="Times New Roman" w:cs="Times New Roman" w:hint="eastAsia"/>
        </w:rPr>
        <w:t xml:space="preserve">(EPH) </w:t>
      </w:r>
      <w:r w:rsidRPr="005C7836">
        <w:rPr>
          <w:rFonts w:ascii="Times New Roman" w:hAnsi="Times New Roman" w:cs="Times New Roman"/>
        </w:rPr>
        <w:t>models</w:t>
      </w:r>
      <w:del w:id="53" w:author="Junho Song" w:date="2024-12-30T22:14:00Z" w16du:dateUtc="2024-12-30T13:14:00Z">
        <w:r w:rsidRPr="005C7836" w:rsidDel="004932D2">
          <w:rPr>
            <w:rFonts w:ascii="Times New Roman" w:hAnsi="Times New Roman" w:cs="Times New Roman"/>
          </w:rPr>
          <w:delText xml:space="preserve"> in an integrated manner</w:delText>
        </w:r>
      </w:del>
      <w:r w:rsidRPr="005C7836">
        <w:rPr>
          <w:rFonts w:ascii="Times New Roman" w:hAnsi="Times New Roman" w:cs="Times New Roman"/>
        </w:rPr>
        <w:t xml:space="preserve">. However, these sequential models struggle to capture long-term dependencies and fail to adapt to certain hysteresis models due to </w:t>
      </w:r>
      <w:del w:id="54" w:author="Junho Song" w:date="2024-12-30T22:15:00Z" w16du:dateUtc="2024-12-30T13:15:00Z">
        <w:r w:rsidRPr="005C7836" w:rsidDel="0063511A">
          <w:rPr>
            <w:rFonts w:ascii="Times New Roman" w:hAnsi="Times New Roman" w:cs="Times New Roman"/>
          </w:rPr>
          <w:delText xml:space="preserve">their inherent </w:delText>
        </w:r>
      </w:del>
      <w:r w:rsidRPr="005C7836">
        <w:rPr>
          <w:rFonts w:ascii="Times New Roman" w:hAnsi="Times New Roman" w:cs="Times New Roman"/>
        </w:rPr>
        <w:t>limitations in processing time history data.</w:t>
      </w:r>
    </w:p>
    <w:p w14:paraId="5BB4FCA7" w14:textId="6E076673" w:rsidR="005C7836" w:rsidRPr="005C7836" w:rsidRDefault="005C7836" w:rsidP="005C7836">
      <w:pPr>
        <w:rPr>
          <w:rFonts w:ascii="Times New Roman" w:hAnsi="Times New Roman" w:cs="Times New Roman"/>
        </w:rPr>
      </w:pPr>
      <w:r w:rsidRPr="005C7836">
        <w:rPr>
          <w:rFonts w:ascii="Times New Roman" w:hAnsi="Times New Roman" w:cs="Times New Roman"/>
        </w:rPr>
        <w:t xml:space="preserve">In this study, we propose a </w:t>
      </w:r>
      <w:ins w:id="55" w:author="Junho Song" w:date="2024-12-30T22:18:00Z" w16du:dateUtc="2024-12-30T13:18:00Z">
        <w:r w:rsidR="00320103">
          <w:rPr>
            <w:rFonts w:ascii="Times New Roman" w:hAnsi="Times New Roman" w:cs="Times New Roman" w:hint="eastAsia"/>
          </w:rPr>
          <w:t>t</w:t>
        </w:r>
      </w:ins>
      <w:del w:id="56" w:author="Junho Song" w:date="2024-12-30T22:18:00Z" w16du:dateUtc="2024-12-30T13:18:00Z">
        <w:r w:rsidRPr="005C7836" w:rsidDel="00320103">
          <w:rPr>
            <w:rFonts w:ascii="Times New Roman" w:hAnsi="Times New Roman" w:cs="Times New Roman"/>
          </w:rPr>
          <w:delText>T</w:delText>
        </w:r>
      </w:del>
      <w:r w:rsidRPr="005C7836">
        <w:rPr>
          <w:rFonts w:ascii="Times New Roman" w:hAnsi="Times New Roman" w:cs="Times New Roman"/>
        </w:rPr>
        <w:t xml:space="preserve">ransformer-based deep learning model to </w:t>
      </w:r>
      <w:del w:id="57" w:author="Junho Song" w:date="2024-12-30T22:15:00Z" w16du:dateUtc="2024-12-30T13:15:00Z">
        <w:r w:rsidRPr="005C7836" w:rsidDel="009C6B36">
          <w:rPr>
            <w:rFonts w:ascii="Times New Roman" w:hAnsi="Times New Roman" w:cs="Times New Roman"/>
          </w:rPr>
          <w:delText xml:space="preserve">forecast </w:delText>
        </w:r>
      </w:del>
      <w:ins w:id="58" w:author="Junho Song" w:date="2024-12-30T22:15:00Z" w16du:dateUtc="2024-12-30T13:15:00Z">
        <w:r w:rsidR="009C6B36">
          <w:rPr>
            <w:rFonts w:ascii="Times New Roman" w:hAnsi="Times New Roman" w:cs="Times New Roman" w:hint="eastAsia"/>
          </w:rPr>
          <w:t>predict</w:t>
        </w:r>
        <w:r w:rsidR="009C6B36" w:rsidRPr="005C7836">
          <w:rPr>
            <w:rFonts w:ascii="Times New Roman" w:hAnsi="Times New Roman" w:cs="Times New Roman"/>
          </w:rPr>
          <w:t xml:space="preserve"> </w:t>
        </w:r>
      </w:ins>
      <w:r w:rsidRPr="005C7836">
        <w:rPr>
          <w:rFonts w:ascii="Times New Roman" w:hAnsi="Times New Roman" w:cs="Times New Roman"/>
        </w:rPr>
        <w:t xml:space="preserve">the nonlinear hysteresis of single-degree-of-freedom </w:t>
      </w:r>
      <w:del w:id="59" w:author="Junho Song" w:date="2024-12-30T22:15:00Z" w16du:dateUtc="2024-12-30T13:15:00Z">
        <w:r w:rsidRPr="005C7836" w:rsidDel="009C6B36">
          <w:rPr>
            <w:rFonts w:ascii="Times New Roman" w:hAnsi="Times New Roman" w:cs="Times New Roman"/>
          </w:rPr>
          <w:delText xml:space="preserve">(SDOF) </w:delText>
        </w:r>
      </w:del>
      <w:r w:rsidRPr="005C7836">
        <w:rPr>
          <w:rFonts w:ascii="Times New Roman" w:hAnsi="Times New Roman" w:cs="Times New Roman"/>
        </w:rPr>
        <w:t>structures under random excitations. The model e</w:t>
      </w:r>
      <w:ins w:id="60" w:author="Junho Song" w:date="2024-12-30T22:16:00Z" w16du:dateUtc="2024-12-30T13:16:00Z">
        <w:r w:rsidR="0005558E">
          <w:rPr>
            <w:rFonts w:ascii="Times New Roman" w:hAnsi="Times New Roman" w:cs="Times New Roman" w:hint="eastAsia"/>
          </w:rPr>
          <w:t>ncodes</w:t>
        </w:r>
      </w:ins>
      <w:del w:id="61" w:author="Junho Song" w:date="2024-12-30T22:16:00Z" w16du:dateUtc="2024-12-30T13:16:00Z">
        <w:r w:rsidRPr="005C7836" w:rsidDel="0005558E">
          <w:rPr>
            <w:rFonts w:ascii="Times New Roman" w:hAnsi="Times New Roman" w:cs="Times New Roman"/>
          </w:rPr>
          <w:delText>mbeds</w:delText>
        </w:r>
      </w:del>
      <w:r w:rsidRPr="005C7836">
        <w:rPr>
          <w:rFonts w:ascii="Times New Roman" w:hAnsi="Times New Roman" w:cs="Times New Roman"/>
        </w:rPr>
        <w:t xml:space="preserve"> displacement and its variation in the encoder</w:t>
      </w:r>
      <w:ins w:id="62" w:author="Junho Song" w:date="2024-12-30T22:16:00Z" w16du:dateUtc="2024-12-30T13:16:00Z">
        <w:r w:rsidR="0005558E">
          <w:rPr>
            <w:rFonts w:ascii="Times New Roman" w:hAnsi="Times New Roman" w:cs="Times New Roman" w:hint="eastAsia"/>
          </w:rPr>
          <w:t xml:space="preserve">, while using </w:t>
        </w:r>
      </w:ins>
      <w:del w:id="63" w:author="Junho Song" w:date="2024-12-30T22:16:00Z" w16du:dateUtc="2024-12-30T13:16:00Z">
        <w:r w:rsidRPr="005C7836" w:rsidDel="0005558E">
          <w:rPr>
            <w:rFonts w:ascii="Times New Roman" w:hAnsi="Times New Roman" w:cs="Times New Roman"/>
          </w:rPr>
          <w:delText xml:space="preserve"> and </w:delText>
        </w:r>
      </w:del>
      <w:r w:rsidRPr="005C7836">
        <w:rPr>
          <w:rFonts w:ascii="Times New Roman" w:hAnsi="Times New Roman" w:cs="Times New Roman"/>
        </w:rPr>
        <w:t xml:space="preserve">reaction force </w:t>
      </w:r>
      <w:ins w:id="64" w:author="Junho Song" w:date="2024-12-30T22:16:00Z" w16du:dateUtc="2024-12-30T13:16:00Z">
        <w:r w:rsidR="0005558E">
          <w:rPr>
            <w:rFonts w:ascii="Times New Roman" w:hAnsi="Times New Roman" w:cs="Times New Roman" w:hint="eastAsia"/>
          </w:rPr>
          <w:t xml:space="preserve">as input </w:t>
        </w:r>
      </w:ins>
      <w:r w:rsidRPr="005C7836">
        <w:rPr>
          <w:rFonts w:ascii="Times New Roman" w:hAnsi="Times New Roman" w:cs="Times New Roman"/>
        </w:rPr>
        <w:t>in the decoder</w:t>
      </w:r>
      <w:del w:id="65" w:author="Junho Song" w:date="2024-12-30T22:16:00Z" w16du:dateUtc="2024-12-30T13:16:00Z">
        <w:r w:rsidRPr="005C7836" w:rsidDel="0005558E">
          <w:rPr>
            <w:rFonts w:ascii="Times New Roman" w:hAnsi="Times New Roman" w:cs="Times New Roman"/>
          </w:rPr>
          <w:delText xml:space="preserve"> as input</w:delText>
        </w:r>
      </w:del>
      <w:r w:rsidRPr="005C7836">
        <w:rPr>
          <w:rFonts w:ascii="Times New Roman" w:hAnsi="Times New Roman" w:cs="Times New Roman"/>
        </w:rPr>
        <w:t xml:space="preserve">. Using the </w:t>
      </w:r>
      <w:ins w:id="66" w:author="Junho Song" w:date="2024-12-30T22:17:00Z" w16du:dateUtc="2024-12-30T13:17:00Z">
        <w:r w:rsidR="0005558E">
          <w:rPr>
            <w:rFonts w:ascii="Times New Roman" w:hAnsi="Times New Roman" w:cs="Times New Roman" w:hint="eastAsia"/>
          </w:rPr>
          <w:t>m</w:t>
        </w:r>
      </w:ins>
      <w:del w:id="67" w:author="Junho Song" w:date="2024-12-30T22:17:00Z" w16du:dateUtc="2024-12-30T13:17:00Z">
        <w:r w:rsidRPr="005C7836" w:rsidDel="0005558E">
          <w:rPr>
            <w:rFonts w:ascii="Times New Roman" w:hAnsi="Times New Roman" w:cs="Times New Roman"/>
          </w:rPr>
          <w:delText>M</w:delText>
        </w:r>
      </w:del>
      <w:r w:rsidRPr="005C7836">
        <w:rPr>
          <w:rFonts w:ascii="Times New Roman" w:hAnsi="Times New Roman" w:cs="Times New Roman"/>
        </w:rPr>
        <w:t>ulti</w:t>
      </w:r>
      <w:ins w:id="68" w:author="Junho Song" w:date="2024-12-30T22:17:00Z" w16du:dateUtc="2024-12-30T13:17:00Z">
        <w:r w:rsidR="00EB4D70">
          <w:rPr>
            <w:rFonts w:ascii="Times New Roman" w:hAnsi="Times New Roman" w:cs="Times New Roman" w:hint="eastAsia"/>
          </w:rPr>
          <w:t>-</w:t>
        </w:r>
      </w:ins>
      <w:r w:rsidRPr="005C7836">
        <w:rPr>
          <w:rFonts w:ascii="Times New Roman" w:hAnsi="Times New Roman" w:cs="Times New Roman"/>
        </w:rPr>
        <w:t xml:space="preserve">head </w:t>
      </w:r>
      <w:ins w:id="69" w:author="Junho Song" w:date="2024-12-30T22:17:00Z" w16du:dateUtc="2024-12-30T13:17:00Z">
        <w:r w:rsidR="00EB4D70">
          <w:rPr>
            <w:rFonts w:ascii="Times New Roman" w:hAnsi="Times New Roman" w:cs="Times New Roman" w:hint="eastAsia"/>
          </w:rPr>
          <w:t>a</w:t>
        </w:r>
      </w:ins>
      <w:del w:id="70" w:author="Junho Song" w:date="2024-12-30T22:17:00Z" w16du:dateUtc="2024-12-30T13:17:00Z">
        <w:r w:rsidRPr="005C7836" w:rsidDel="00EB4D70">
          <w:rPr>
            <w:rFonts w:ascii="Times New Roman" w:hAnsi="Times New Roman" w:cs="Times New Roman"/>
          </w:rPr>
          <w:delText>A</w:delText>
        </w:r>
      </w:del>
      <w:r w:rsidRPr="005C7836">
        <w:rPr>
          <w:rFonts w:ascii="Times New Roman" w:hAnsi="Times New Roman" w:cs="Times New Roman"/>
        </w:rPr>
        <w:t>ttention mechanism, the model captures long-term dependencies in the time history, enabling it to effectively identify basic nonlinearity, strength degradation, and pinching effects.</w:t>
      </w:r>
    </w:p>
    <w:p w14:paraId="494D82C3" w14:textId="3C15E5F3" w:rsidR="005C7836" w:rsidRPr="005C7836" w:rsidRDefault="005C7836" w:rsidP="005C7836">
      <w:pPr>
        <w:rPr>
          <w:rFonts w:ascii="Times New Roman" w:hAnsi="Times New Roman" w:cs="Times New Roman"/>
        </w:rPr>
      </w:pPr>
      <w:del w:id="71" w:author="Junho Song" w:date="2024-12-30T22:18:00Z" w16du:dateUtc="2024-12-30T13:18:00Z">
        <w:r w:rsidRPr="005C7836" w:rsidDel="00320103">
          <w:rPr>
            <w:rFonts w:ascii="Times New Roman" w:hAnsi="Times New Roman" w:cs="Times New Roman"/>
          </w:rPr>
          <w:delText>Nevertheless</w:delText>
        </w:r>
      </w:del>
      <w:ins w:id="72" w:author="Junho Song" w:date="2024-12-30T22:18:00Z" w16du:dateUtc="2024-12-30T13:18:00Z">
        <w:r w:rsidR="00320103">
          <w:rPr>
            <w:rFonts w:ascii="Times New Roman" w:hAnsi="Times New Roman" w:cs="Times New Roman" w:hint="eastAsia"/>
          </w:rPr>
          <w:t>However</w:t>
        </w:r>
      </w:ins>
      <w:r w:rsidRPr="005C7836">
        <w:rPr>
          <w:rFonts w:ascii="Times New Roman" w:hAnsi="Times New Roman" w:cs="Times New Roman"/>
        </w:rPr>
        <w:t xml:space="preserve">, using a conventional </w:t>
      </w:r>
      <w:ins w:id="73" w:author="Junho Song" w:date="2024-12-30T22:18:00Z" w16du:dateUtc="2024-12-30T13:18:00Z">
        <w:r w:rsidR="00320103">
          <w:rPr>
            <w:rFonts w:ascii="Times New Roman" w:hAnsi="Times New Roman" w:cs="Times New Roman" w:hint="eastAsia"/>
          </w:rPr>
          <w:t>t</w:t>
        </w:r>
      </w:ins>
      <w:del w:id="74" w:author="Junho Song" w:date="2024-12-30T22:18:00Z" w16du:dateUtc="2024-12-30T13:18:00Z">
        <w:r w:rsidRPr="005C7836" w:rsidDel="00320103">
          <w:rPr>
            <w:rFonts w:ascii="Times New Roman" w:hAnsi="Times New Roman" w:cs="Times New Roman"/>
          </w:rPr>
          <w:delText>T</w:delText>
        </w:r>
      </w:del>
      <w:r w:rsidRPr="005C7836">
        <w:rPr>
          <w:rFonts w:ascii="Times New Roman" w:hAnsi="Times New Roman" w:cs="Times New Roman"/>
        </w:rPr>
        <w:t xml:space="preserve">ransformer model alone may lead to poor generalization or physically unrealistic results due to the complexity of multidimensional data and data scarcity. To overcome this issue, we incorporate physical and mathematical phenomena of hysteresis directly into the deep learning model. By enforcing </w:t>
      </w:r>
      <w:ins w:id="75" w:author="Junho Song" w:date="2024-12-30T22:18:00Z" w16du:dateUtc="2024-12-30T13:18:00Z">
        <w:r w:rsidR="004E565B">
          <w:rPr>
            <w:rFonts w:ascii="Times New Roman" w:hAnsi="Times New Roman" w:cs="Times New Roman" w:hint="eastAsia"/>
          </w:rPr>
          <w:t xml:space="preserve">such </w:t>
        </w:r>
      </w:ins>
      <w:r w:rsidRPr="005C7836">
        <w:rPr>
          <w:rFonts w:ascii="Times New Roman" w:hAnsi="Times New Roman" w:cs="Times New Roman"/>
        </w:rPr>
        <w:t xml:space="preserve">domain knowledge, the model </w:t>
      </w:r>
      <w:del w:id="76" w:author="Junho Song" w:date="2024-12-30T22:19:00Z" w16du:dateUtc="2024-12-30T13:19:00Z">
        <w:r w:rsidRPr="005C7836" w:rsidDel="0003494C">
          <w:rPr>
            <w:rFonts w:ascii="Times New Roman" w:hAnsi="Times New Roman" w:cs="Times New Roman"/>
          </w:rPr>
          <w:delText xml:space="preserve">goes beyond merely learning representations as a black-box system, </w:delText>
        </w:r>
      </w:del>
      <w:r w:rsidRPr="005C7836">
        <w:rPr>
          <w:rFonts w:ascii="Times New Roman" w:hAnsi="Times New Roman" w:cs="Times New Roman"/>
        </w:rPr>
        <w:t>enabl</w:t>
      </w:r>
      <w:ins w:id="77" w:author="Junho Song" w:date="2024-12-30T22:19:00Z" w16du:dateUtc="2024-12-30T13:19:00Z">
        <w:r w:rsidR="0003494C">
          <w:rPr>
            <w:rFonts w:ascii="Times New Roman" w:hAnsi="Times New Roman" w:cs="Times New Roman" w:hint="eastAsia"/>
          </w:rPr>
          <w:t>es</w:t>
        </w:r>
      </w:ins>
      <w:del w:id="78" w:author="Junho Song" w:date="2024-12-30T22:19:00Z" w16du:dateUtc="2024-12-30T13:19:00Z">
        <w:r w:rsidRPr="005C7836" w:rsidDel="0003494C">
          <w:rPr>
            <w:rFonts w:ascii="Times New Roman" w:hAnsi="Times New Roman" w:cs="Times New Roman"/>
          </w:rPr>
          <w:delText>ing</w:delText>
        </w:r>
      </w:del>
      <w:r w:rsidRPr="005C7836">
        <w:rPr>
          <w:rFonts w:ascii="Times New Roman" w:hAnsi="Times New Roman" w:cs="Times New Roman"/>
        </w:rPr>
        <w:t xml:space="preserve"> </w:t>
      </w:r>
      <w:del w:id="79" w:author="Junho Song" w:date="2024-12-30T22:19:00Z" w16du:dateUtc="2024-12-30T13:19:00Z">
        <w:r w:rsidRPr="005C7836" w:rsidDel="009F2DC0">
          <w:rPr>
            <w:rFonts w:ascii="Times New Roman" w:hAnsi="Times New Roman" w:cs="Times New Roman"/>
          </w:rPr>
          <w:delText xml:space="preserve">more </w:delText>
        </w:r>
      </w:del>
      <w:r w:rsidRPr="005C7836">
        <w:rPr>
          <w:rFonts w:ascii="Times New Roman" w:hAnsi="Times New Roman" w:cs="Times New Roman"/>
        </w:rPr>
        <w:t>efficient training and logical inference on unseen data</w:t>
      </w:r>
      <w:ins w:id="80" w:author="Junho Song" w:date="2024-12-30T22:20:00Z" w16du:dateUtc="2024-12-30T13:20:00Z">
        <w:r w:rsidR="009F2DC0">
          <w:rPr>
            <w:rFonts w:ascii="Times New Roman" w:hAnsi="Times New Roman" w:cs="Times New Roman" w:hint="eastAsia"/>
          </w:rPr>
          <w:t>, thereby going beyond black-box learning</w:t>
        </w:r>
      </w:ins>
      <w:r w:rsidRPr="005C7836">
        <w:rPr>
          <w:rFonts w:ascii="Times New Roman" w:hAnsi="Times New Roman" w:cs="Times New Roman"/>
        </w:rPr>
        <w:t>.</w:t>
      </w:r>
    </w:p>
    <w:p w14:paraId="3D9E427D" w14:textId="6CF7EBDC" w:rsidR="005C7836" w:rsidRPr="005C7836" w:rsidRDefault="005C7836" w:rsidP="005C7836">
      <w:pPr>
        <w:rPr>
          <w:rFonts w:ascii="Times New Roman" w:hAnsi="Times New Roman" w:cs="Times New Roman"/>
        </w:rPr>
      </w:pPr>
      <w:r w:rsidRPr="005C7836">
        <w:rPr>
          <w:rFonts w:ascii="Times New Roman" w:hAnsi="Times New Roman" w:cs="Times New Roman"/>
        </w:rPr>
        <w:t xml:space="preserve">The proposed </w:t>
      </w:r>
      <w:ins w:id="81" w:author="Junho Song" w:date="2024-12-30T22:21:00Z" w16du:dateUtc="2024-12-30T13:21:00Z">
        <w:r w:rsidR="008319B4">
          <w:rPr>
            <w:rFonts w:ascii="Times New Roman" w:hAnsi="Times New Roman" w:cs="Times New Roman" w:hint="eastAsia"/>
          </w:rPr>
          <w:t xml:space="preserve">unified hysteresis </w:t>
        </w:r>
      </w:ins>
      <w:r w:rsidRPr="005C7836">
        <w:rPr>
          <w:rFonts w:ascii="Times New Roman" w:hAnsi="Times New Roman" w:cs="Times New Roman"/>
        </w:rPr>
        <w:t>model</w:t>
      </w:r>
      <w:ins w:id="82" w:author="Junho Song" w:date="2024-12-30T22:21:00Z" w16du:dateUtc="2024-12-30T13:21:00Z">
        <w:r w:rsidR="008319B4">
          <w:rPr>
            <w:rFonts w:ascii="Times New Roman" w:hAnsi="Times New Roman" w:cs="Times New Roman" w:hint="eastAsia"/>
          </w:rPr>
          <w:t>ing approach</w:t>
        </w:r>
      </w:ins>
      <w:del w:id="83" w:author="Junho Song" w:date="2024-12-30T22:21:00Z" w16du:dateUtc="2024-12-30T13:21:00Z">
        <w:r w:rsidRPr="005C7836" w:rsidDel="008319B4">
          <w:rPr>
            <w:rFonts w:ascii="Times New Roman" w:hAnsi="Times New Roman" w:cs="Times New Roman"/>
          </w:rPr>
          <w:delText>'s performance</w:delText>
        </w:r>
      </w:del>
      <w:r w:rsidRPr="005C7836">
        <w:rPr>
          <w:rFonts w:ascii="Times New Roman" w:hAnsi="Times New Roman" w:cs="Times New Roman"/>
        </w:rPr>
        <w:t xml:space="preserve"> is </w:t>
      </w:r>
      <w:del w:id="84" w:author="Junho Song" w:date="2024-12-30T22:20:00Z" w16du:dateUtc="2024-12-30T13:20:00Z">
        <w:r w:rsidRPr="005C7836" w:rsidDel="0094189D">
          <w:rPr>
            <w:rFonts w:ascii="Times New Roman" w:hAnsi="Times New Roman" w:cs="Times New Roman"/>
          </w:rPr>
          <w:delText xml:space="preserve">validated </w:delText>
        </w:r>
      </w:del>
      <w:ins w:id="85" w:author="Junho Song" w:date="2024-12-30T22:20:00Z" w16du:dateUtc="2024-12-30T13:20:00Z">
        <w:r w:rsidR="0094189D">
          <w:rPr>
            <w:rFonts w:ascii="Times New Roman" w:hAnsi="Times New Roman" w:cs="Times New Roman" w:hint="eastAsia"/>
          </w:rPr>
          <w:t>tested</w:t>
        </w:r>
        <w:r w:rsidR="0094189D" w:rsidRPr="005C7836">
          <w:rPr>
            <w:rFonts w:ascii="Times New Roman" w:hAnsi="Times New Roman" w:cs="Times New Roman"/>
          </w:rPr>
          <w:t xml:space="preserve"> </w:t>
        </w:r>
      </w:ins>
      <w:del w:id="86" w:author="Junho Song" w:date="2024-12-30T22:20:00Z" w16du:dateUtc="2024-12-30T13:20:00Z">
        <w:r w:rsidRPr="005C7836" w:rsidDel="0094189D">
          <w:rPr>
            <w:rFonts w:ascii="Times New Roman" w:hAnsi="Times New Roman" w:cs="Times New Roman"/>
          </w:rPr>
          <w:delText xml:space="preserve">using </w:delText>
        </w:r>
      </w:del>
      <w:ins w:id="87" w:author="Junho Song" w:date="2024-12-30T22:21:00Z" w16du:dateUtc="2024-12-30T13:21:00Z">
        <w:r w:rsidR="008319B4">
          <w:rPr>
            <w:rFonts w:ascii="Times New Roman" w:hAnsi="Times New Roman" w:cs="Times New Roman" w:hint="eastAsia"/>
          </w:rPr>
          <w:t>for</w:t>
        </w:r>
      </w:ins>
      <w:ins w:id="88" w:author="Junho Song" w:date="2024-12-30T22:20:00Z" w16du:dateUtc="2024-12-30T13:20:00Z">
        <w:r w:rsidR="0094189D" w:rsidRPr="005C7836">
          <w:rPr>
            <w:rFonts w:ascii="Times New Roman" w:hAnsi="Times New Roman" w:cs="Times New Roman"/>
          </w:rPr>
          <w:t xml:space="preserve"> </w:t>
        </w:r>
      </w:ins>
      <w:r w:rsidRPr="005C7836">
        <w:rPr>
          <w:rFonts w:ascii="Times New Roman" w:hAnsi="Times New Roman" w:cs="Times New Roman"/>
        </w:rPr>
        <w:t xml:space="preserve">EPH models such as </w:t>
      </w:r>
      <w:del w:id="89" w:author="Junho Song" w:date="2024-12-30T22:21:00Z" w16du:dateUtc="2024-12-30T13:21:00Z">
        <w:r w:rsidRPr="005C7836" w:rsidDel="008319B4">
          <w:rPr>
            <w:rFonts w:ascii="Times New Roman" w:hAnsi="Times New Roman" w:cs="Times New Roman"/>
          </w:rPr>
          <w:delText xml:space="preserve">the </w:delText>
        </w:r>
      </w:del>
      <w:r w:rsidRPr="005C7836">
        <w:rPr>
          <w:rFonts w:ascii="Times New Roman" w:hAnsi="Times New Roman" w:cs="Times New Roman"/>
        </w:rPr>
        <w:t>B</w:t>
      </w:r>
      <w:ins w:id="90" w:author="Junho Song" w:date="2024-12-30T22:21:00Z" w16du:dateUtc="2024-12-30T13:21:00Z">
        <w:r w:rsidR="008319B4">
          <w:rPr>
            <w:rFonts w:ascii="Times New Roman" w:hAnsi="Times New Roman" w:cs="Times New Roman" w:hint="eastAsia"/>
          </w:rPr>
          <w:t>ouc-</w:t>
        </w:r>
      </w:ins>
      <w:r w:rsidRPr="005C7836">
        <w:rPr>
          <w:rFonts w:ascii="Times New Roman" w:hAnsi="Times New Roman" w:cs="Times New Roman"/>
        </w:rPr>
        <w:t>W</w:t>
      </w:r>
      <w:ins w:id="91" w:author="Junho Song" w:date="2024-12-30T22:21:00Z" w16du:dateUtc="2024-12-30T13:21:00Z">
        <w:r w:rsidR="008319B4">
          <w:rPr>
            <w:rFonts w:ascii="Times New Roman" w:hAnsi="Times New Roman" w:cs="Times New Roman" w:hint="eastAsia"/>
          </w:rPr>
          <w:t>en</w:t>
        </w:r>
      </w:ins>
      <w:r w:rsidRPr="005C7836">
        <w:rPr>
          <w:rFonts w:ascii="Times New Roman" w:hAnsi="Times New Roman" w:cs="Times New Roman"/>
        </w:rPr>
        <w:t xml:space="preserve"> </w:t>
      </w:r>
      <w:ins w:id="92" w:author="Junho Song" w:date="2024-12-30T22:21:00Z" w16du:dateUtc="2024-12-30T13:21:00Z">
        <w:r w:rsidR="008319B4">
          <w:rPr>
            <w:rFonts w:ascii="Times New Roman" w:hAnsi="Times New Roman" w:cs="Times New Roman" w:hint="eastAsia"/>
          </w:rPr>
          <w:t>c</w:t>
        </w:r>
      </w:ins>
      <w:del w:id="93" w:author="Junho Song" w:date="2024-12-30T22:21:00Z" w16du:dateUtc="2024-12-30T13:21:00Z">
        <w:r w:rsidRPr="005C7836" w:rsidDel="008319B4">
          <w:rPr>
            <w:rFonts w:ascii="Times New Roman" w:hAnsi="Times New Roman" w:cs="Times New Roman"/>
          </w:rPr>
          <w:delText>C</w:delText>
        </w:r>
      </w:del>
      <w:r w:rsidRPr="005C7836">
        <w:rPr>
          <w:rFonts w:ascii="Times New Roman" w:hAnsi="Times New Roman" w:cs="Times New Roman"/>
        </w:rPr>
        <w:t>lass model</w:t>
      </w:r>
      <w:ins w:id="94" w:author="Junho Song" w:date="2024-12-30T22:21:00Z" w16du:dateUtc="2024-12-30T13:21:00Z">
        <w:r w:rsidR="008319B4">
          <w:rPr>
            <w:rFonts w:ascii="Times New Roman" w:hAnsi="Times New Roman" w:cs="Times New Roman" w:hint="eastAsia"/>
          </w:rPr>
          <w:t>s</w:t>
        </w:r>
      </w:ins>
      <w:r w:rsidRPr="005C7836">
        <w:rPr>
          <w:rFonts w:ascii="Times New Roman" w:hAnsi="Times New Roman" w:cs="Times New Roman"/>
        </w:rPr>
        <w:t xml:space="preserve">, </w:t>
      </w:r>
      <w:r w:rsidR="000307AB">
        <w:rPr>
          <w:rFonts w:ascii="Times New Roman" w:hAnsi="Times New Roman" w:cs="Times New Roman" w:hint="eastAsia"/>
        </w:rPr>
        <w:t>Ramberg-</w:t>
      </w:r>
      <w:r w:rsidRPr="005C7836">
        <w:rPr>
          <w:rFonts w:ascii="Times New Roman" w:hAnsi="Times New Roman" w:cs="Times New Roman"/>
        </w:rPr>
        <w:t xml:space="preserve">Osgood model, and </w:t>
      </w:r>
      <w:ins w:id="95" w:author="Junho Song" w:date="2024-12-30T22:22:00Z" w16du:dateUtc="2024-12-30T13:22:00Z">
        <w:r w:rsidR="007D55BF" w:rsidRPr="007D55BF">
          <w:rPr>
            <w:rFonts w:ascii="Times New Roman" w:hAnsi="Times New Roman" w:cs="Times New Roman"/>
          </w:rPr>
          <w:t>Ibarra-Medina-</w:t>
        </w:r>
        <w:proofErr w:type="spellStart"/>
        <w:r w:rsidR="007D55BF" w:rsidRPr="007D55BF">
          <w:rPr>
            <w:rFonts w:ascii="Times New Roman" w:hAnsi="Times New Roman" w:cs="Times New Roman"/>
          </w:rPr>
          <w:t>Krawinkler</w:t>
        </w:r>
        <w:proofErr w:type="spellEnd"/>
        <w:r w:rsidR="007D55BF" w:rsidRPr="007D55BF">
          <w:rPr>
            <w:rFonts w:ascii="Times New Roman" w:hAnsi="Times New Roman" w:cs="Times New Roman"/>
          </w:rPr>
          <w:t xml:space="preserve"> </w:t>
        </w:r>
      </w:ins>
      <w:del w:id="96" w:author="Junho Song" w:date="2024-12-30T22:22:00Z" w16du:dateUtc="2024-12-30T13:22:00Z">
        <w:r w:rsidRPr="005C7836" w:rsidDel="007D55BF">
          <w:rPr>
            <w:rFonts w:ascii="Times New Roman" w:hAnsi="Times New Roman" w:cs="Times New Roman"/>
          </w:rPr>
          <w:delText xml:space="preserve">IMK </w:delText>
        </w:r>
      </w:del>
      <w:r w:rsidRPr="005C7836">
        <w:rPr>
          <w:rFonts w:ascii="Times New Roman" w:hAnsi="Times New Roman" w:cs="Times New Roman"/>
        </w:rPr>
        <w:t xml:space="preserve">model. Through comparisons with existing studies and parametric analyses, we </w:t>
      </w:r>
      <w:del w:id="97" w:author="Junho Song" w:date="2024-12-30T22:25:00Z" w16du:dateUtc="2024-12-30T13:25:00Z">
        <w:r w:rsidRPr="005C7836" w:rsidDel="004253DD">
          <w:rPr>
            <w:rFonts w:ascii="Times New Roman" w:hAnsi="Times New Roman" w:cs="Times New Roman"/>
          </w:rPr>
          <w:delText xml:space="preserve">demonstrate </w:delText>
        </w:r>
      </w:del>
      <w:ins w:id="98" w:author="Junho Song" w:date="2024-12-30T22:25:00Z" w16du:dateUtc="2024-12-30T13:25:00Z">
        <w:r w:rsidR="004253DD">
          <w:rPr>
            <w:rFonts w:ascii="Times New Roman" w:hAnsi="Times New Roman" w:cs="Times New Roman" w:hint="eastAsia"/>
          </w:rPr>
          <w:t>show</w:t>
        </w:r>
        <w:r w:rsidR="004253DD" w:rsidRPr="005C7836">
          <w:rPr>
            <w:rFonts w:ascii="Times New Roman" w:hAnsi="Times New Roman" w:cs="Times New Roman"/>
          </w:rPr>
          <w:t xml:space="preserve"> </w:t>
        </w:r>
      </w:ins>
      <w:r w:rsidRPr="005C7836">
        <w:rPr>
          <w:rFonts w:ascii="Times New Roman" w:hAnsi="Times New Roman" w:cs="Times New Roman"/>
        </w:rPr>
        <w:t>that the</w:t>
      </w:r>
      <w:ins w:id="99" w:author="Junho Song" w:date="2024-12-30T22:22:00Z" w16du:dateUtc="2024-12-30T13:22:00Z">
        <w:r w:rsidR="007D55BF">
          <w:rPr>
            <w:rFonts w:ascii="Times New Roman" w:hAnsi="Times New Roman" w:cs="Times New Roman" w:hint="eastAsia"/>
          </w:rPr>
          <w:t xml:space="preserve"> proposed</w:t>
        </w:r>
      </w:ins>
      <w:r w:rsidRPr="005C7836">
        <w:rPr>
          <w:rFonts w:ascii="Times New Roman" w:hAnsi="Times New Roman" w:cs="Times New Roman"/>
        </w:rPr>
        <w:t xml:space="preserve"> physics-encoded </w:t>
      </w:r>
      <w:ins w:id="100" w:author="Junho Song" w:date="2024-12-30T22:22:00Z" w16du:dateUtc="2024-12-30T13:22:00Z">
        <w:r w:rsidR="007D55BF">
          <w:rPr>
            <w:rFonts w:ascii="Times New Roman" w:hAnsi="Times New Roman" w:cs="Times New Roman" w:hint="eastAsia"/>
          </w:rPr>
          <w:t>t</w:t>
        </w:r>
      </w:ins>
      <w:del w:id="101" w:author="Junho Song" w:date="2024-12-30T22:22:00Z" w16du:dateUtc="2024-12-30T13:22:00Z">
        <w:r w:rsidRPr="005C7836" w:rsidDel="007D55BF">
          <w:rPr>
            <w:rFonts w:ascii="Times New Roman" w:hAnsi="Times New Roman" w:cs="Times New Roman"/>
          </w:rPr>
          <w:delText>T</w:delText>
        </w:r>
      </w:del>
      <w:r w:rsidRPr="005C7836">
        <w:rPr>
          <w:rFonts w:ascii="Times New Roman" w:hAnsi="Times New Roman" w:cs="Times New Roman"/>
        </w:rPr>
        <w:t xml:space="preserve">ransformer model can accurately </w:t>
      </w:r>
      <w:del w:id="102" w:author="Junho Song" w:date="2024-12-30T22:22:00Z" w16du:dateUtc="2024-12-30T13:22:00Z">
        <w:r w:rsidRPr="005C7836" w:rsidDel="00E53A20">
          <w:rPr>
            <w:rFonts w:ascii="Times New Roman" w:hAnsi="Times New Roman" w:cs="Times New Roman"/>
          </w:rPr>
          <w:delText xml:space="preserve">replicate </w:delText>
        </w:r>
      </w:del>
      <w:ins w:id="103" w:author="Junho Song" w:date="2024-12-30T22:22:00Z" w16du:dateUtc="2024-12-30T13:22:00Z">
        <w:r w:rsidR="00E53A20">
          <w:rPr>
            <w:rFonts w:ascii="Times New Roman" w:hAnsi="Times New Roman" w:cs="Times New Roman" w:hint="eastAsia"/>
          </w:rPr>
          <w:t>predict</w:t>
        </w:r>
        <w:r w:rsidR="00E53A20" w:rsidRPr="005C7836">
          <w:rPr>
            <w:rFonts w:ascii="Times New Roman" w:hAnsi="Times New Roman" w:cs="Times New Roman"/>
          </w:rPr>
          <w:t xml:space="preserve"> </w:t>
        </w:r>
      </w:ins>
      <w:r w:rsidRPr="005C7836">
        <w:rPr>
          <w:rFonts w:ascii="Times New Roman" w:hAnsi="Times New Roman" w:cs="Times New Roman"/>
        </w:rPr>
        <w:t xml:space="preserve">the </w:t>
      </w:r>
      <w:ins w:id="104" w:author="Junho Song" w:date="2024-12-30T22:23:00Z" w16du:dateUtc="2024-12-30T13:23:00Z">
        <w:r w:rsidR="00BE43B6">
          <w:rPr>
            <w:rFonts w:ascii="Times New Roman" w:hAnsi="Times New Roman" w:cs="Times New Roman" w:hint="eastAsia"/>
          </w:rPr>
          <w:t>force-</w:t>
        </w:r>
      </w:ins>
      <w:r w:rsidRPr="005C7836">
        <w:rPr>
          <w:rFonts w:ascii="Times New Roman" w:hAnsi="Times New Roman" w:cs="Times New Roman"/>
        </w:rPr>
        <w:t>displacement</w:t>
      </w:r>
      <w:del w:id="105" w:author="Junho Song" w:date="2024-12-30T22:23:00Z" w16du:dateUtc="2024-12-30T13:23:00Z">
        <w:r w:rsidRPr="005C7836" w:rsidDel="00BE43B6">
          <w:rPr>
            <w:rFonts w:ascii="Times New Roman" w:hAnsi="Times New Roman" w:cs="Times New Roman"/>
          </w:rPr>
          <w:delText>-reaction</w:delText>
        </w:r>
      </w:del>
      <w:r w:rsidRPr="005C7836">
        <w:rPr>
          <w:rFonts w:ascii="Times New Roman" w:hAnsi="Times New Roman" w:cs="Times New Roman"/>
        </w:rPr>
        <w:t xml:space="preserve"> relationships </w:t>
      </w:r>
      <w:del w:id="106" w:author="Junho Song" w:date="2024-12-30T22:25:00Z" w16du:dateUtc="2024-12-30T13:25:00Z">
        <w:r w:rsidRPr="005C7836" w:rsidDel="004253DD">
          <w:rPr>
            <w:rFonts w:ascii="Times New Roman" w:hAnsi="Times New Roman" w:cs="Times New Roman"/>
          </w:rPr>
          <w:delText xml:space="preserve">of </w:delText>
        </w:r>
      </w:del>
      <w:ins w:id="107" w:author="Junho Song" w:date="2024-12-30T22:25:00Z" w16du:dateUtc="2024-12-30T13:25:00Z">
        <w:r w:rsidR="004253DD">
          <w:rPr>
            <w:rFonts w:ascii="Times New Roman" w:hAnsi="Times New Roman" w:cs="Times New Roman" w:hint="eastAsia"/>
          </w:rPr>
          <w:t>in</w:t>
        </w:r>
        <w:r w:rsidR="004253DD" w:rsidRPr="005C7836">
          <w:rPr>
            <w:rFonts w:ascii="Times New Roman" w:hAnsi="Times New Roman" w:cs="Times New Roman"/>
          </w:rPr>
          <w:t xml:space="preserve"> </w:t>
        </w:r>
      </w:ins>
      <w:del w:id="108" w:author="Junho Song" w:date="2024-12-30T22:23:00Z" w16du:dateUtc="2024-12-30T13:23:00Z">
        <w:r w:rsidRPr="005C7836" w:rsidDel="00A30EA3">
          <w:rPr>
            <w:rFonts w:ascii="Times New Roman" w:hAnsi="Times New Roman" w:cs="Times New Roman"/>
          </w:rPr>
          <w:delText xml:space="preserve">actual </w:delText>
        </w:r>
      </w:del>
      <w:ins w:id="109" w:author="Junho Song" w:date="2024-12-30T22:23:00Z" w16du:dateUtc="2024-12-30T13:23:00Z">
        <w:r w:rsidR="00A30EA3">
          <w:rPr>
            <w:rFonts w:ascii="Times New Roman" w:hAnsi="Times New Roman" w:cs="Times New Roman" w:hint="eastAsia"/>
          </w:rPr>
          <w:t>real-world</w:t>
        </w:r>
        <w:r w:rsidR="00A30EA3" w:rsidRPr="005C7836">
          <w:rPr>
            <w:rFonts w:ascii="Times New Roman" w:hAnsi="Times New Roman" w:cs="Times New Roman"/>
          </w:rPr>
          <w:t xml:space="preserve"> </w:t>
        </w:r>
      </w:ins>
      <w:r w:rsidRPr="005C7836">
        <w:rPr>
          <w:rFonts w:ascii="Times New Roman" w:hAnsi="Times New Roman" w:cs="Times New Roman"/>
        </w:rPr>
        <w:t>structures</w:t>
      </w:r>
      <w:ins w:id="110" w:author="Junho Song" w:date="2024-12-30T22:25:00Z" w16du:dateUtc="2024-12-30T13:25:00Z">
        <w:r w:rsidR="004253DD">
          <w:rPr>
            <w:rFonts w:ascii="Times New Roman" w:hAnsi="Times New Roman" w:cs="Times New Roman" w:hint="eastAsia"/>
          </w:rPr>
          <w:t>, demonstrating</w:t>
        </w:r>
      </w:ins>
      <w:r w:rsidRPr="005C7836">
        <w:rPr>
          <w:rFonts w:ascii="Times New Roman" w:hAnsi="Times New Roman" w:cs="Times New Roman"/>
        </w:rPr>
        <w:t xml:space="preserve"> </w:t>
      </w:r>
      <w:del w:id="111" w:author="Junho Song" w:date="2024-12-30T22:24:00Z" w16du:dateUtc="2024-12-30T13:24:00Z">
        <w:r w:rsidRPr="005C7836" w:rsidDel="00A30EA3">
          <w:rPr>
            <w:rFonts w:ascii="Times New Roman" w:hAnsi="Times New Roman" w:cs="Times New Roman"/>
          </w:rPr>
          <w:delText>and maintain</w:delText>
        </w:r>
      </w:del>
      <w:del w:id="112" w:author="Junho Song" w:date="2024-12-30T22:25:00Z" w16du:dateUtc="2024-12-30T13:25:00Z">
        <w:r w:rsidRPr="005C7836" w:rsidDel="004253DD">
          <w:rPr>
            <w:rFonts w:ascii="Times New Roman" w:hAnsi="Times New Roman" w:cs="Times New Roman"/>
          </w:rPr>
          <w:delText xml:space="preserve"> </w:delText>
        </w:r>
      </w:del>
      <w:r w:rsidRPr="005C7836">
        <w:rPr>
          <w:rFonts w:ascii="Times New Roman" w:hAnsi="Times New Roman" w:cs="Times New Roman"/>
        </w:rPr>
        <w:t xml:space="preserve">high robustness </w:t>
      </w:r>
      <w:del w:id="113" w:author="Junho Song" w:date="2024-12-30T22:24:00Z" w16du:dateUtc="2024-12-30T13:24:00Z">
        <w:r w:rsidRPr="005C7836" w:rsidDel="00A30EA3">
          <w:rPr>
            <w:rFonts w:ascii="Times New Roman" w:hAnsi="Times New Roman" w:cs="Times New Roman"/>
          </w:rPr>
          <w:delText xml:space="preserve">under </w:delText>
        </w:r>
      </w:del>
      <w:ins w:id="114" w:author="Junho Song" w:date="2024-12-30T22:25:00Z" w16du:dateUtc="2024-12-30T13:25:00Z">
        <w:r w:rsidR="002536EB">
          <w:rPr>
            <w:rFonts w:ascii="Times New Roman" w:hAnsi="Times New Roman" w:cs="Times New Roman" w:hint="eastAsia"/>
          </w:rPr>
          <w:t>to</w:t>
        </w:r>
      </w:ins>
      <w:del w:id="115" w:author="Junho Song" w:date="2024-12-30T22:25:00Z" w16du:dateUtc="2024-12-30T13:25:00Z">
        <w:r w:rsidRPr="005C7836" w:rsidDel="002536EB">
          <w:rPr>
            <w:rFonts w:ascii="Times New Roman" w:hAnsi="Times New Roman" w:cs="Times New Roman"/>
          </w:rPr>
          <w:delText>previously</w:delText>
        </w:r>
      </w:del>
      <w:r w:rsidRPr="005C7836">
        <w:rPr>
          <w:rFonts w:ascii="Times New Roman" w:hAnsi="Times New Roman" w:cs="Times New Roman"/>
        </w:rPr>
        <w:t xml:space="preserve"> unseen loading conditions.</w:t>
      </w:r>
    </w:p>
    <w:p w14:paraId="2A789E3F" w14:textId="0904DC55" w:rsidR="005C7836" w:rsidRDefault="005C7836">
      <w:pPr>
        <w:rPr>
          <w:ins w:id="116" w:author="종하 주" w:date="2025-01-17T17:46:00Z" w16du:dateUtc="2025-01-17T08:46:00Z"/>
          <w:rFonts w:ascii="Times New Roman" w:hAnsi="Times New Roman" w:cs="Times New Roman"/>
        </w:rPr>
      </w:pPr>
    </w:p>
    <w:p w14:paraId="55213D3A" w14:textId="77777777" w:rsidR="00B04DA4" w:rsidRDefault="00B04DA4">
      <w:pPr>
        <w:rPr>
          <w:ins w:id="117" w:author="종하 주" w:date="2025-01-17T17:46:00Z" w16du:dateUtc="2025-01-17T08:46:00Z"/>
          <w:rFonts w:ascii="Times New Roman" w:hAnsi="Times New Roman" w:cs="Times New Roman"/>
        </w:rPr>
      </w:pPr>
    </w:p>
    <w:p w14:paraId="2227F9EC" w14:textId="77777777" w:rsidR="00B04DA4" w:rsidRDefault="00B04DA4" w:rsidP="00B04DA4">
      <w:pPr>
        <w:rPr>
          <w:rFonts w:ascii="Times New Roman" w:hAnsi="Times New Roman" w:cs="Times New Roman"/>
        </w:rPr>
      </w:pPr>
      <w:r>
        <w:rPr>
          <w:rFonts w:ascii="Times New Roman" w:hAnsi="Times New Roman" w:cs="Times New Roman" w:hint="eastAsia"/>
        </w:rPr>
        <w:t xml:space="preserve">To address these challenges, Deep learning models such as </w:t>
      </w:r>
      <w:r w:rsidRPr="000752B9">
        <w:rPr>
          <w:rFonts w:ascii="Times New Roman" w:hAnsi="Times New Roman" w:cs="Times New Roman" w:hint="eastAsia"/>
        </w:rPr>
        <w:t>recurrent neural networks</w:t>
      </w:r>
      <w:r w:rsidRPr="000752B9">
        <w:rPr>
          <w:rFonts w:ascii="Times New Roman" w:hAnsi="Times New Roman" w:cs="Times New Roman"/>
        </w:rPr>
        <w:t xml:space="preserve"> and </w:t>
      </w:r>
      <w:r w:rsidRPr="000752B9">
        <w:rPr>
          <w:rFonts w:ascii="Times New Roman" w:hAnsi="Times New Roman" w:cs="Times New Roman" w:hint="eastAsia"/>
        </w:rPr>
        <w:t>long short-term memory models</w:t>
      </w:r>
      <w:r>
        <w:rPr>
          <w:rFonts w:ascii="Times New Roman" w:hAnsi="Times New Roman" w:cs="Times New Roman" w:hint="eastAsia"/>
        </w:rPr>
        <w:t xml:space="preserve"> have been recently introduced to </w:t>
      </w:r>
      <w:r w:rsidRPr="000752B9">
        <w:rPr>
          <w:rFonts w:ascii="Times New Roman" w:hAnsi="Times New Roman" w:cs="Times New Roman"/>
        </w:rPr>
        <w:t xml:space="preserve">effectively learn the complex interactions </w:t>
      </w:r>
      <w:r w:rsidRPr="000752B9">
        <w:rPr>
          <w:rFonts w:ascii="Times New Roman" w:hAnsi="Times New Roman" w:cs="Times New Roman" w:hint="eastAsia"/>
        </w:rPr>
        <w:t>governing</w:t>
      </w:r>
      <w:r w:rsidRPr="000752B9">
        <w:rPr>
          <w:rFonts w:ascii="Times New Roman" w:hAnsi="Times New Roman" w:cs="Times New Roman"/>
        </w:rPr>
        <w:t xml:space="preserve"> structural hysteresis by directly training on force-displacement relationships</w:t>
      </w:r>
      <w:r>
        <w:rPr>
          <w:rFonts w:ascii="Times New Roman" w:hAnsi="Times New Roman" w:cs="Times New Roman" w:hint="eastAsia"/>
        </w:rPr>
        <w:t xml:space="preserve">, which result in </w:t>
      </w:r>
      <w:r w:rsidRPr="000752B9">
        <w:rPr>
          <w:rFonts w:ascii="Times New Roman" w:hAnsi="Times New Roman" w:cs="Times New Roman" w:hint="eastAsia"/>
        </w:rPr>
        <w:t>unified hysteresis modeling of</w:t>
      </w:r>
      <w:r w:rsidRPr="000752B9">
        <w:rPr>
          <w:rFonts w:ascii="Times New Roman" w:hAnsi="Times New Roman" w:cs="Times New Roman"/>
        </w:rPr>
        <w:t xml:space="preserve"> various </w:t>
      </w:r>
      <w:r w:rsidRPr="000752B9">
        <w:rPr>
          <w:rFonts w:ascii="Times New Roman" w:hAnsi="Times New Roman" w:cs="Times New Roman" w:hint="eastAsia"/>
        </w:rPr>
        <w:t>traditional form-constrained hysteresis model</w:t>
      </w:r>
      <w:r w:rsidRPr="000752B9">
        <w:rPr>
          <w:rFonts w:ascii="Times New Roman" w:hAnsi="Times New Roman" w:cs="Times New Roman"/>
        </w:rPr>
        <w:t>.</w:t>
      </w:r>
    </w:p>
    <w:p w14:paraId="3E13681D" w14:textId="72AB84C9" w:rsidR="00B04DA4" w:rsidRDefault="00B04DA4" w:rsidP="00B04DA4">
      <w:pPr>
        <w:rPr>
          <w:rFonts w:ascii="Times New Roman" w:hAnsi="Times New Roman" w:cs="Times New Roman" w:hint="eastAsia"/>
        </w:rPr>
      </w:pPr>
    </w:p>
    <w:p w14:paraId="7D3014FB" w14:textId="098DE9E5" w:rsidR="00B04DA4" w:rsidRPr="005C7836" w:rsidRDefault="00B04DA4">
      <w:pPr>
        <w:rPr>
          <w:rFonts w:ascii="Times New Roman" w:hAnsi="Times New Roman" w:cs="Times New Roman" w:hint="eastAsia"/>
        </w:rPr>
      </w:pPr>
    </w:p>
    <w:sectPr w:rsidR="00B04DA4" w:rsidRPr="005C783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6CC8F" w14:textId="77777777" w:rsidR="00A00EE3" w:rsidRDefault="00A00EE3" w:rsidP="00B36B79">
      <w:pPr>
        <w:spacing w:after="0" w:line="240" w:lineRule="auto"/>
      </w:pPr>
      <w:r>
        <w:separator/>
      </w:r>
    </w:p>
  </w:endnote>
  <w:endnote w:type="continuationSeparator" w:id="0">
    <w:p w14:paraId="1BFB3FB8" w14:textId="77777777" w:rsidR="00A00EE3" w:rsidRDefault="00A00EE3" w:rsidP="00B3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B6765" w14:textId="77777777" w:rsidR="00A00EE3" w:rsidRDefault="00A00EE3" w:rsidP="00B36B79">
      <w:pPr>
        <w:spacing w:after="0" w:line="240" w:lineRule="auto"/>
      </w:pPr>
      <w:r>
        <w:separator/>
      </w:r>
    </w:p>
  </w:footnote>
  <w:footnote w:type="continuationSeparator" w:id="0">
    <w:p w14:paraId="59FA557C" w14:textId="77777777" w:rsidR="00A00EE3" w:rsidRDefault="00A00EE3" w:rsidP="00B36B7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nho Song">
    <w15:presenceInfo w15:providerId="Windows Live" w15:userId="250b255a7ea26064"/>
  </w15:person>
  <w15:person w15:author="종하 주">
    <w15:presenceInfo w15:providerId="Windows Live" w15:userId="4952208cfd611b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wNjUxMjc2srQ0NjRU0lEKTi0uzszPAykwrAUAIebcGiwAAAA="/>
  </w:docVars>
  <w:rsids>
    <w:rsidRoot w:val="00BA08FB"/>
    <w:rsid w:val="000307AB"/>
    <w:rsid w:val="0003494C"/>
    <w:rsid w:val="0005558E"/>
    <w:rsid w:val="0005592F"/>
    <w:rsid w:val="001E5870"/>
    <w:rsid w:val="00205313"/>
    <w:rsid w:val="00221AF5"/>
    <w:rsid w:val="002536EB"/>
    <w:rsid w:val="00320103"/>
    <w:rsid w:val="00375512"/>
    <w:rsid w:val="003B0320"/>
    <w:rsid w:val="004253DD"/>
    <w:rsid w:val="004932D2"/>
    <w:rsid w:val="004E565B"/>
    <w:rsid w:val="005044D5"/>
    <w:rsid w:val="0053110D"/>
    <w:rsid w:val="005C7836"/>
    <w:rsid w:val="005E0A91"/>
    <w:rsid w:val="005F2DB3"/>
    <w:rsid w:val="00601791"/>
    <w:rsid w:val="0063511A"/>
    <w:rsid w:val="00723CF4"/>
    <w:rsid w:val="00770317"/>
    <w:rsid w:val="0078625F"/>
    <w:rsid w:val="007932D2"/>
    <w:rsid w:val="007A5925"/>
    <w:rsid w:val="007D55BF"/>
    <w:rsid w:val="00805A55"/>
    <w:rsid w:val="008319B4"/>
    <w:rsid w:val="00911A77"/>
    <w:rsid w:val="0094189D"/>
    <w:rsid w:val="009C6B36"/>
    <w:rsid w:val="009F2DC0"/>
    <w:rsid w:val="00A00EE3"/>
    <w:rsid w:val="00A208AC"/>
    <w:rsid w:val="00A30EA3"/>
    <w:rsid w:val="00A36832"/>
    <w:rsid w:val="00A568B7"/>
    <w:rsid w:val="00AE14BD"/>
    <w:rsid w:val="00B04DA4"/>
    <w:rsid w:val="00B20229"/>
    <w:rsid w:val="00B350BD"/>
    <w:rsid w:val="00B36B79"/>
    <w:rsid w:val="00BA08FB"/>
    <w:rsid w:val="00BE43B6"/>
    <w:rsid w:val="00BF1629"/>
    <w:rsid w:val="00C544DF"/>
    <w:rsid w:val="00CA261A"/>
    <w:rsid w:val="00CE0090"/>
    <w:rsid w:val="00CF01A9"/>
    <w:rsid w:val="00CF1B85"/>
    <w:rsid w:val="00DC07D4"/>
    <w:rsid w:val="00DE0F78"/>
    <w:rsid w:val="00DE4724"/>
    <w:rsid w:val="00E53A20"/>
    <w:rsid w:val="00EB4D70"/>
    <w:rsid w:val="00F02CF5"/>
    <w:rsid w:val="00F31715"/>
    <w:rsid w:val="00F42B5D"/>
    <w:rsid w:val="00F91DDE"/>
    <w:rsid w:val="00FC7F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E1AC3"/>
  <w15:chartTrackingRefBased/>
  <w15:docId w15:val="{9BE4424B-1563-401F-B531-B16168EA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A08F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A08F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A08F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BA08F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A08F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A08F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A08F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A08F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A08F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0">
    <w:name w:val="스타일1"/>
    <w:basedOn w:val="a1"/>
    <w:uiPriority w:val="99"/>
    <w:rsid w:val="00BF1629"/>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style>
  <w:style w:type="character" w:customStyle="1" w:styleId="1Char">
    <w:name w:val="제목 1 Char"/>
    <w:basedOn w:val="a0"/>
    <w:link w:val="1"/>
    <w:uiPriority w:val="9"/>
    <w:rsid w:val="00BA08F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A08F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A08FB"/>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BA08F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A08F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A08F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A08F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A08F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A08F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A08F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A08F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A08F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A08F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A08FB"/>
    <w:pPr>
      <w:spacing w:before="160"/>
      <w:jc w:val="center"/>
    </w:pPr>
    <w:rPr>
      <w:i/>
      <w:iCs/>
      <w:color w:val="404040" w:themeColor="text1" w:themeTint="BF"/>
    </w:rPr>
  </w:style>
  <w:style w:type="character" w:customStyle="1" w:styleId="Char1">
    <w:name w:val="인용 Char"/>
    <w:basedOn w:val="a0"/>
    <w:link w:val="a5"/>
    <w:uiPriority w:val="29"/>
    <w:rsid w:val="00BA08FB"/>
    <w:rPr>
      <w:i/>
      <w:iCs/>
      <w:color w:val="404040" w:themeColor="text1" w:themeTint="BF"/>
    </w:rPr>
  </w:style>
  <w:style w:type="paragraph" w:styleId="a6">
    <w:name w:val="List Paragraph"/>
    <w:basedOn w:val="a"/>
    <w:uiPriority w:val="34"/>
    <w:qFormat/>
    <w:rsid w:val="00BA08FB"/>
    <w:pPr>
      <w:ind w:left="720"/>
      <w:contextualSpacing/>
    </w:pPr>
  </w:style>
  <w:style w:type="character" w:styleId="a7">
    <w:name w:val="Intense Emphasis"/>
    <w:basedOn w:val="a0"/>
    <w:uiPriority w:val="21"/>
    <w:qFormat/>
    <w:rsid w:val="00BA08FB"/>
    <w:rPr>
      <w:i/>
      <w:iCs/>
      <w:color w:val="2F5496" w:themeColor="accent1" w:themeShade="BF"/>
    </w:rPr>
  </w:style>
  <w:style w:type="paragraph" w:styleId="a8">
    <w:name w:val="Intense Quote"/>
    <w:basedOn w:val="a"/>
    <w:next w:val="a"/>
    <w:link w:val="Char2"/>
    <w:uiPriority w:val="30"/>
    <w:qFormat/>
    <w:rsid w:val="00BA08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BA08FB"/>
    <w:rPr>
      <w:i/>
      <w:iCs/>
      <w:color w:val="2F5496" w:themeColor="accent1" w:themeShade="BF"/>
    </w:rPr>
  </w:style>
  <w:style w:type="character" w:styleId="a9">
    <w:name w:val="Intense Reference"/>
    <w:basedOn w:val="a0"/>
    <w:uiPriority w:val="32"/>
    <w:qFormat/>
    <w:rsid w:val="00BA08FB"/>
    <w:rPr>
      <w:b/>
      <w:bCs/>
      <w:smallCaps/>
      <w:color w:val="2F5496" w:themeColor="accent1" w:themeShade="BF"/>
      <w:spacing w:val="5"/>
    </w:rPr>
  </w:style>
  <w:style w:type="paragraph" w:styleId="aa">
    <w:name w:val="header"/>
    <w:basedOn w:val="a"/>
    <w:link w:val="Char3"/>
    <w:uiPriority w:val="99"/>
    <w:unhideWhenUsed/>
    <w:rsid w:val="00B36B79"/>
    <w:pPr>
      <w:tabs>
        <w:tab w:val="center" w:pos="4513"/>
        <w:tab w:val="right" w:pos="9026"/>
      </w:tabs>
      <w:snapToGrid w:val="0"/>
    </w:pPr>
  </w:style>
  <w:style w:type="character" w:customStyle="1" w:styleId="Char3">
    <w:name w:val="머리글 Char"/>
    <w:basedOn w:val="a0"/>
    <w:link w:val="aa"/>
    <w:uiPriority w:val="99"/>
    <w:rsid w:val="00B36B79"/>
  </w:style>
  <w:style w:type="paragraph" w:styleId="ab">
    <w:name w:val="footer"/>
    <w:basedOn w:val="a"/>
    <w:link w:val="Char4"/>
    <w:uiPriority w:val="99"/>
    <w:unhideWhenUsed/>
    <w:rsid w:val="00B36B79"/>
    <w:pPr>
      <w:tabs>
        <w:tab w:val="center" w:pos="4513"/>
        <w:tab w:val="right" w:pos="9026"/>
      </w:tabs>
      <w:snapToGrid w:val="0"/>
    </w:pPr>
  </w:style>
  <w:style w:type="character" w:customStyle="1" w:styleId="Char4">
    <w:name w:val="바닥글 Char"/>
    <w:basedOn w:val="a0"/>
    <w:link w:val="ab"/>
    <w:uiPriority w:val="99"/>
    <w:rsid w:val="00B36B79"/>
  </w:style>
  <w:style w:type="paragraph" w:styleId="ac">
    <w:name w:val="Revision"/>
    <w:hidden/>
    <w:uiPriority w:val="99"/>
    <w:semiHidden/>
    <w:rsid w:val="00770317"/>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60897">
      <w:bodyDiv w:val="1"/>
      <w:marLeft w:val="0"/>
      <w:marRight w:val="0"/>
      <w:marTop w:val="0"/>
      <w:marBottom w:val="0"/>
      <w:divBdr>
        <w:top w:val="none" w:sz="0" w:space="0" w:color="auto"/>
        <w:left w:val="none" w:sz="0" w:space="0" w:color="auto"/>
        <w:bottom w:val="none" w:sz="0" w:space="0" w:color="auto"/>
        <w:right w:val="none" w:sz="0" w:space="0" w:color="auto"/>
      </w:divBdr>
    </w:div>
    <w:div w:id="566768174">
      <w:bodyDiv w:val="1"/>
      <w:marLeft w:val="0"/>
      <w:marRight w:val="0"/>
      <w:marTop w:val="0"/>
      <w:marBottom w:val="0"/>
      <w:divBdr>
        <w:top w:val="none" w:sz="0" w:space="0" w:color="auto"/>
        <w:left w:val="none" w:sz="0" w:space="0" w:color="auto"/>
        <w:bottom w:val="none" w:sz="0" w:space="0" w:color="auto"/>
        <w:right w:val="none" w:sz="0" w:space="0" w:color="auto"/>
      </w:divBdr>
    </w:div>
    <w:div w:id="1909415592">
      <w:bodyDiv w:val="1"/>
      <w:marLeft w:val="0"/>
      <w:marRight w:val="0"/>
      <w:marTop w:val="0"/>
      <w:marBottom w:val="0"/>
      <w:divBdr>
        <w:top w:val="none" w:sz="0" w:space="0" w:color="auto"/>
        <w:left w:val="none" w:sz="0" w:space="0" w:color="auto"/>
        <w:bottom w:val="none" w:sz="0" w:space="0" w:color="auto"/>
        <w:right w:val="none" w:sz="0" w:space="0" w:color="auto"/>
      </w:divBdr>
    </w:div>
    <w:div w:id="21314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522</Words>
  <Characters>2977</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종하 주</dc:creator>
  <cp:keywords/>
  <dc:description/>
  <cp:lastModifiedBy>종하 주</cp:lastModifiedBy>
  <cp:revision>3</cp:revision>
  <dcterms:created xsi:type="dcterms:W3CDTF">2024-12-31T05:54:00Z</dcterms:created>
  <dcterms:modified xsi:type="dcterms:W3CDTF">2025-01-21T06:31:00Z</dcterms:modified>
</cp:coreProperties>
</file>